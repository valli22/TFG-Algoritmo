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870" w:rsidRDefault="00AB6870" w:rsidP="00AB6870">
      <w:pPr>
        <w:spacing w:after="130"/>
        <w:ind w:left="2442"/>
      </w:pPr>
      <w:r>
        <w:rPr>
          <w:rFonts w:ascii="Arial" w:eastAsia="Arial" w:hAnsi="Arial" w:cs="Arial"/>
          <w:b/>
          <w:sz w:val="56"/>
        </w:rPr>
        <w:t xml:space="preserve"> </w:t>
      </w:r>
    </w:p>
    <w:tbl>
      <w:tblPr>
        <w:tblStyle w:val="Tablaconcuadrcula"/>
        <w:tblW w:w="10137" w:type="dxa"/>
        <w:tblLook w:val="04A0" w:firstRow="1" w:lastRow="0" w:firstColumn="1" w:lastColumn="0" w:noHBand="0" w:noVBand="1"/>
      </w:tblPr>
      <w:tblGrid>
        <w:gridCol w:w="3261"/>
        <w:gridCol w:w="6876"/>
      </w:tblGrid>
      <w:tr w:rsidR="00100523" w:rsidTr="00107381">
        <w:tc>
          <w:tcPr>
            <w:tcW w:w="3261" w:type="dxa"/>
            <w:tcBorders>
              <w:top w:val="nil"/>
              <w:left w:val="nil"/>
              <w:bottom w:val="nil"/>
              <w:right w:val="nil"/>
            </w:tcBorders>
          </w:tcPr>
          <w:p w:rsidR="00100523" w:rsidRDefault="00100523" w:rsidP="00107381">
            <w:pPr>
              <w:spacing w:after="274"/>
              <w:jc w:val="right"/>
            </w:pPr>
            <w:r>
              <w:rPr>
                <w:noProof/>
                <w:lang w:eastAsia="es-ES"/>
              </w:rPr>
              <w:drawing>
                <wp:inline distT="0" distB="0" distL="0" distR="0" wp14:anchorId="5DCA60CC" wp14:editId="37F06D84">
                  <wp:extent cx="1062567" cy="1231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RJC.png"/>
                          <pic:cNvPicPr/>
                        </pic:nvPicPr>
                        <pic:blipFill rotWithShape="1">
                          <a:blip r:embed="rId8" cstate="print">
                            <a:extLst>
                              <a:ext uri="{28A0092B-C50C-407E-A947-70E740481C1C}">
                                <a14:useLocalDpi xmlns:a14="http://schemas.microsoft.com/office/drawing/2010/main" val="0"/>
                              </a:ext>
                            </a:extLst>
                          </a:blip>
                          <a:srcRect r="13745"/>
                          <a:stretch/>
                        </pic:blipFill>
                        <pic:spPr bwMode="auto">
                          <a:xfrm>
                            <a:off x="0" y="0"/>
                            <a:ext cx="1070554" cy="1241160"/>
                          </a:xfrm>
                          <a:prstGeom prst="rect">
                            <a:avLst/>
                          </a:prstGeom>
                          <a:ln>
                            <a:noFill/>
                          </a:ln>
                          <a:extLst>
                            <a:ext uri="{53640926-AAD7-44D8-BBD7-CCE9431645EC}">
                              <a14:shadowObscured xmlns:a14="http://schemas.microsoft.com/office/drawing/2010/main"/>
                            </a:ext>
                          </a:extLst>
                        </pic:spPr>
                      </pic:pic>
                    </a:graphicData>
                  </a:graphic>
                </wp:inline>
              </w:drawing>
            </w:r>
          </w:p>
        </w:tc>
        <w:tc>
          <w:tcPr>
            <w:tcW w:w="6876" w:type="dxa"/>
            <w:tcBorders>
              <w:top w:val="nil"/>
              <w:left w:val="nil"/>
              <w:bottom w:val="nil"/>
              <w:right w:val="nil"/>
            </w:tcBorders>
          </w:tcPr>
          <w:p w:rsidR="00100523" w:rsidRPr="00107381" w:rsidRDefault="00100523" w:rsidP="00107381">
            <w:pPr>
              <w:spacing w:after="130"/>
              <w:rPr>
                <w:rFonts w:ascii="Arial" w:eastAsia="Arial" w:hAnsi="Arial" w:cs="Arial"/>
                <w:b/>
                <w:sz w:val="36"/>
                <w:szCs w:val="36"/>
              </w:rPr>
            </w:pPr>
          </w:p>
          <w:p w:rsidR="00100523" w:rsidRPr="00107381" w:rsidRDefault="00100523" w:rsidP="00107381">
            <w:pPr>
              <w:spacing w:after="130"/>
              <w:rPr>
                <w:rFonts w:ascii="Arial" w:eastAsia="Arial" w:hAnsi="Arial" w:cs="Arial"/>
                <w:b/>
                <w:sz w:val="52"/>
                <w:szCs w:val="52"/>
              </w:rPr>
            </w:pPr>
            <w:r w:rsidRPr="00107381">
              <w:rPr>
                <w:rFonts w:ascii="Arial" w:eastAsia="Arial" w:hAnsi="Arial" w:cs="Arial"/>
                <w:b/>
                <w:sz w:val="52"/>
                <w:szCs w:val="52"/>
              </w:rPr>
              <w:t xml:space="preserve">Universidad </w:t>
            </w:r>
          </w:p>
          <w:p w:rsidR="00100523" w:rsidRDefault="00100523" w:rsidP="00107381">
            <w:pPr>
              <w:spacing w:after="274"/>
              <w:ind w:left="-34" w:firstLine="34"/>
            </w:pPr>
            <w:r w:rsidRPr="00107381">
              <w:rPr>
                <w:rFonts w:ascii="Arial" w:eastAsia="Arial" w:hAnsi="Arial" w:cs="Arial"/>
                <w:b/>
                <w:sz w:val="52"/>
                <w:szCs w:val="52"/>
              </w:rPr>
              <w:t>Rey Juan Carlos</w:t>
            </w:r>
          </w:p>
        </w:tc>
      </w:tr>
    </w:tbl>
    <w:p w:rsidR="00100523" w:rsidRDefault="00100523" w:rsidP="00107381">
      <w:pPr>
        <w:spacing w:after="274"/>
        <w:jc w:val="center"/>
      </w:pP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Pr>
          <w:rFonts w:ascii="Arial" w:eastAsia="Arial" w:hAnsi="Arial" w:cs="Arial"/>
          <w:b/>
          <w:sz w:val="28"/>
        </w:rPr>
        <w:t>GRADO EN INGENIERIA INFORMATICA</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107381">
      <w:pPr>
        <w:spacing w:after="223"/>
        <w:ind w:left="1"/>
      </w:pPr>
      <w:r>
        <w:rPr>
          <w:rFonts w:ascii="Arial" w:eastAsia="Arial" w:hAnsi="Arial" w:cs="Arial"/>
          <w:b/>
          <w:sz w:val="28"/>
        </w:rPr>
        <w:t xml:space="preserve">   </w:t>
      </w:r>
    </w:p>
    <w:p w:rsidR="009F1D2F" w:rsidRPr="009F1D2F" w:rsidRDefault="0013623D" w:rsidP="00107381">
      <w:pPr>
        <w:pStyle w:val="Ttulo2"/>
        <w:spacing w:before="0" w:line="360" w:lineRule="auto"/>
        <w:jc w:val="center"/>
        <w:rPr>
          <w:rFonts w:ascii="Arial" w:eastAsia="Arial" w:hAnsi="Arial" w:cs="Arial"/>
          <w:b/>
          <w:color w:val="000000"/>
          <w:sz w:val="36"/>
          <w:szCs w:val="22"/>
          <w:lang w:eastAsia="es-ES"/>
        </w:rPr>
      </w:pPr>
      <w:r>
        <w:rPr>
          <w:rFonts w:ascii="Arial" w:eastAsia="Arial" w:hAnsi="Arial" w:cs="Arial"/>
          <w:b/>
          <w:color w:val="000000"/>
          <w:sz w:val="36"/>
          <w:szCs w:val="22"/>
          <w:lang w:eastAsia="es-ES"/>
        </w:rPr>
        <w:t>CONFIGURACIÓN OPTIMA DE LOS PARÁMETROS GEOMÉTRICOS DE UN ROBOT MÓVIL CON DIRECCIONAMIENTO DIFERENCIAL</w:t>
      </w:r>
    </w:p>
    <w:p w:rsidR="00AB6870" w:rsidRDefault="00AB6870" w:rsidP="00AB6870">
      <w:pPr>
        <w:spacing w:after="219"/>
        <w:ind w:left="1"/>
      </w:pPr>
      <w:r>
        <w:rPr>
          <w:rFonts w:ascii="Arial" w:eastAsia="Arial" w:hAnsi="Arial" w:cs="Arial"/>
          <w:b/>
          <w:sz w:val="24"/>
        </w:rPr>
        <w:t xml:space="preserve"> </w:t>
      </w:r>
    </w:p>
    <w:p w:rsidR="00AB6870" w:rsidRDefault="00AB6870" w:rsidP="00107381">
      <w:pPr>
        <w:spacing w:after="258"/>
        <w:ind w:left="1"/>
      </w:pPr>
      <w:r>
        <w:rPr>
          <w:rFonts w:ascii="Arial" w:eastAsia="Arial" w:hAnsi="Arial" w:cs="Arial"/>
          <w:b/>
          <w:sz w:val="24"/>
        </w:rPr>
        <w:t xml:space="preserve">  </w:t>
      </w: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0" w:name="_Toc489893533"/>
      <w:r w:rsidRPr="0020148C">
        <w:rPr>
          <w:rFonts w:ascii="Arial" w:eastAsia="Arial" w:hAnsi="Arial" w:cs="Arial"/>
          <w:b/>
          <w:color w:val="000000"/>
          <w:sz w:val="28"/>
          <w:szCs w:val="22"/>
          <w:lang w:eastAsia="es-ES"/>
        </w:rPr>
        <w:t xml:space="preserve">Autor: </w:t>
      </w:r>
      <w:r w:rsidRPr="00107381">
        <w:rPr>
          <w:rFonts w:ascii="Arial" w:eastAsia="Arial" w:hAnsi="Arial" w:cs="Arial"/>
          <w:color w:val="000000"/>
          <w:sz w:val="28"/>
          <w:szCs w:val="22"/>
          <w:lang w:eastAsia="es-ES"/>
        </w:rPr>
        <w:t>David Vacas Miguel</w:t>
      </w:r>
      <w:bookmarkEnd w:id="0"/>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 xml:space="preserve">/Tutor: </w:t>
      </w:r>
      <w:r w:rsidR="00AB6870" w:rsidRPr="00107381">
        <w:rPr>
          <w:rFonts w:ascii="Arial" w:eastAsia="Arial" w:hAnsi="Arial" w:cs="Arial"/>
          <w:color w:val="000000"/>
          <w:sz w:val="28"/>
          <w:szCs w:val="22"/>
          <w:lang w:eastAsia="es-ES"/>
        </w:rPr>
        <w:t>Alberto Herrán González</w:t>
      </w:r>
      <w:bookmarkEnd w:id="1"/>
      <w:r w:rsidR="00AB6870" w:rsidRPr="00107381">
        <w:rPr>
          <w:rFonts w:ascii="Arial" w:eastAsia="Arial" w:hAnsi="Arial" w:cs="Arial"/>
          <w:color w:val="000000"/>
          <w:sz w:val="28"/>
          <w:szCs w:val="22"/>
          <w:lang w:eastAsia="es-ES"/>
        </w:rPr>
        <w:t xml:space="preserve"> </w:t>
      </w:r>
    </w:p>
    <w:p w:rsidR="00AB6870" w:rsidRDefault="00AB6870" w:rsidP="00AB6870">
      <w:r>
        <w:br w:type="page"/>
      </w:r>
    </w:p>
    <w:bookmarkStart w:id="2" w:name="_Toc516135589"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2"/>
        </w:p>
        <w:p w:rsidR="00283207" w:rsidRPr="00283207" w:rsidRDefault="00283207" w:rsidP="00283207">
          <w:pPr>
            <w:rPr>
              <w:lang w:eastAsia="es-ES"/>
            </w:rPr>
          </w:pPr>
        </w:p>
        <w:p w:rsidR="0057660D"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6135589" w:history="1">
            <w:r w:rsidR="0057660D" w:rsidRPr="00721B5F">
              <w:rPr>
                <w:rStyle w:val="Hipervnculo"/>
                <w:noProof/>
              </w:rPr>
              <w:t>Índice</w:t>
            </w:r>
            <w:r w:rsidR="0057660D">
              <w:rPr>
                <w:noProof/>
                <w:webHidden/>
              </w:rPr>
              <w:tab/>
            </w:r>
            <w:r w:rsidR="0057660D">
              <w:rPr>
                <w:noProof/>
                <w:webHidden/>
              </w:rPr>
              <w:fldChar w:fldCharType="begin"/>
            </w:r>
            <w:r w:rsidR="0057660D">
              <w:rPr>
                <w:noProof/>
                <w:webHidden/>
              </w:rPr>
              <w:instrText xml:space="preserve"> PAGEREF _Toc516135589 \h </w:instrText>
            </w:r>
            <w:r w:rsidR="0057660D">
              <w:rPr>
                <w:noProof/>
                <w:webHidden/>
              </w:rPr>
            </w:r>
            <w:r w:rsidR="0057660D">
              <w:rPr>
                <w:noProof/>
                <w:webHidden/>
              </w:rPr>
              <w:fldChar w:fldCharType="separate"/>
            </w:r>
            <w:r w:rsidR="0057660D">
              <w:rPr>
                <w:noProof/>
                <w:webHidden/>
              </w:rPr>
              <w:t>2</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0" w:history="1">
            <w:r w:rsidR="0057660D" w:rsidRPr="00721B5F">
              <w:rPr>
                <w:rStyle w:val="Hipervnculo"/>
                <w:noProof/>
              </w:rPr>
              <w:t>Agradecimientos</w:t>
            </w:r>
            <w:r w:rsidR="0057660D">
              <w:rPr>
                <w:noProof/>
                <w:webHidden/>
              </w:rPr>
              <w:tab/>
            </w:r>
            <w:r w:rsidR="0057660D">
              <w:rPr>
                <w:noProof/>
                <w:webHidden/>
              </w:rPr>
              <w:fldChar w:fldCharType="begin"/>
            </w:r>
            <w:r w:rsidR="0057660D">
              <w:rPr>
                <w:noProof/>
                <w:webHidden/>
              </w:rPr>
              <w:instrText xml:space="preserve"> PAGEREF _Toc516135590 \h </w:instrText>
            </w:r>
            <w:r w:rsidR="0057660D">
              <w:rPr>
                <w:noProof/>
                <w:webHidden/>
              </w:rPr>
            </w:r>
            <w:r w:rsidR="0057660D">
              <w:rPr>
                <w:noProof/>
                <w:webHidden/>
              </w:rPr>
              <w:fldChar w:fldCharType="separate"/>
            </w:r>
            <w:r w:rsidR="0057660D">
              <w:rPr>
                <w:noProof/>
                <w:webHidden/>
              </w:rPr>
              <w:t>3</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1" w:history="1">
            <w:r w:rsidR="0057660D" w:rsidRPr="00721B5F">
              <w:rPr>
                <w:rStyle w:val="Hipervnculo"/>
                <w:noProof/>
              </w:rPr>
              <w:t>Resumen</w:t>
            </w:r>
            <w:r w:rsidR="0057660D">
              <w:rPr>
                <w:noProof/>
                <w:webHidden/>
              </w:rPr>
              <w:tab/>
            </w:r>
            <w:r w:rsidR="0057660D">
              <w:rPr>
                <w:noProof/>
                <w:webHidden/>
              </w:rPr>
              <w:fldChar w:fldCharType="begin"/>
            </w:r>
            <w:r w:rsidR="0057660D">
              <w:rPr>
                <w:noProof/>
                <w:webHidden/>
              </w:rPr>
              <w:instrText xml:space="preserve"> PAGEREF _Toc516135591 \h </w:instrText>
            </w:r>
            <w:r w:rsidR="0057660D">
              <w:rPr>
                <w:noProof/>
                <w:webHidden/>
              </w:rPr>
            </w:r>
            <w:r w:rsidR="0057660D">
              <w:rPr>
                <w:noProof/>
                <w:webHidden/>
              </w:rPr>
              <w:fldChar w:fldCharType="separate"/>
            </w:r>
            <w:r w:rsidR="0057660D">
              <w:rPr>
                <w:noProof/>
                <w:webHidden/>
              </w:rPr>
              <w:t>4</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2" w:history="1">
            <w:r w:rsidR="0057660D" w:rsidRPr="00721B5F">
              <w:rPr>
                <w:rStyle w:val="Hipervnculo"/>
                <w:noProof/>
              </w:rPr>
              <w:t>Capítulo 1 Introducción</w:t>
            </w:r>
            <w:r w:rsidR="0057660D">
              <w:rPr>
                <w:noProof/>
                <w:webHidden/>
              </w:rPr>
              <w:tab/>
            </w:r>
            <w:r w:rsidR="0057660D">
              <w:rPr>
                <w:noProof/>
                <w:webHidden/>
              </w:rPr>
              <w:fldChar w:fldCharType="begin"/>
            </w:r>
            <w:r w:rsidR="0057660D">
              <w:rPr>
                <w:noProof/>
                <w:webHidden/>
              </w:rPr>
              <w:instrText xml:space="preserve"> PAGEREF _Toc516135592 \h </w:instrText>
            </w:r>
            <w:r w:rsidR="0057660D">
              <w:rPr>
                <w:noProof/>
                <w:webHidden/>
              </w:rPr>
            </w:r>
            <w:r w:rsidR="0057660D">
              <w:rPr>
                <w:noProof/>
                <w:webHidden/>
              </w:rPr>
              <w:fldChar w:fldCharType="separate"/>
            </w:r>
            <w:r w:rsidR="0057660D">
              <w:rPr>
                <w:noProof/>
                <w:webHidden/>
              </w:rPr>
              <w:t>5</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593" w:history="1">
            <w:r w:rsidR="0057660D" w:rsidRPr="00721B5F">
              <w:rPr>
                <w:rStyle w:val="Hipervnculo"/>
                <w:noProof/>
              </w:rPr>
              <w:t>1. Motivación</w:t>
            </w:r>
            <w:r w:rsidR="0057660D">
              <w:rPr>
                <w:noProof/>
                <w:webHidden/>
              </w:rPr>
              <w:tab/>
            </w:r>
            <w:r w:rsidR="0057660D">
              <w:rPr>
                <w:noProof/>
                <w:webHidden/>
              </w:rPr>
              <w:fldChar w:fldCharType="begin"/>
            </w:r>
            <w:r w:rsidR="0057660D">
              <w:rPr>
                <w:noProof/>
                <w:webHidden/>
              </w:rPr>
              <w:instrText xml:space="preserve"> PAGEREF _Toc516135593 \h </w:instrText>
            </w:r>
            <w:r w:rsidR="0057660D">
              <w:rPr>
                <w:noProof/>
                <w:webHidden/>
              </w:rPr>
            </w:r>
            <w:r w:rsidR="0057660D">
              <w:rPr>
                <w:noProof/>
                <w:webHidden/>
              </w:rPr>
              <w:fldChar w:fldCharType="separate"/>
            </w:r>
            <w:r w:rsidR="0057660D">
              <w:rPr>
                <w:noProof/>
                <w:webHidden/>
              </w:rPr>
              <w:t>5</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594" w:history="1">
            <w:r w:rsidR="0057660D" w:rsidRPr="00721B5F">
              <w:rPr>
                <w:rStyle w:val="Hipervnculo"/>
                <w:noProof/>
              </w:rPr>
              <w:t>2. Objetivos</w:t>
            </w:r>
            <w:r w:rsidR="0057660D">
              <w:rPr>
                <w:noProof/>
                <w:webHidden/>
              </w:rPr>
              <w:tab/>
            </w:r>
            <w:r w:rsidR="0057660D">
              <w:rPr>
                <w:noProof/>
                <w:webHidden/>
              </w:rPr>
              <w:fldChar w:fldCharType="begin"/>
            </w:r>
            <w:r w:rsidR="0057660D">
              <w:rPr>
                <w:noProof/>
                <w:webHidden/>
              </w:rPr>
              <w:instrText xml:space="preserve"> PAGEREF _Toc516135594 \h </w:instrText>
            </w:r>
            <w:r w:rsidR="0057660D">
              <w:rPr>
                <w:noProof/>
                <w:webHidden/>
              </w:rPr>
            </w:r>
            <w:r w:rsidR="0057660D">
              <w:rPr>
                <w:noProof/>
                <w:webHidden/>
              </w:rPr>
              <w:fldChar w:fldCharType="separate"/>
            </w:r>
            <w:r w:rsidR="0057660D">
              <w:rPr>
                <w:noProof/>
                <w:webHidden/>
              </w:rPr>
              <w:t>6</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595" w:history="1">
            <w:r w:rsidR="0057660D" w:rsidRPr="00721B5F">
              <w:rPr>
                <w:rStyle w:val="Hipervnculo"/>
                <w:noProof/>
              </w:rPr>
              <w:t>3. Estado del arte</w:t>
            </w:r>
            <w:r w:rsidR="0057660D">
              <w:rPr>
                <w:noProof/>
                <w:webHidden/>
              </w:rPr>
              <w:tab/>
            </w:r>
            <w:r w:rsidR="0057660D">
              <w:rPr>
                <w:noProof/>
                <w:webHidden/>
              </w:rPr>
              <w:fldChar w:fldCharType="begin"/>
            </w:r>
            <w:r w:rsidR="0057660D">
              <w:rPr>
                <w:noProof/>
                <w:webHidden/>
              </w:rPr>
              <w:instrText xml:space="preserve"> PAGEREF _Toc516135595 \h </w:instrText>
            </w:r>
            <w:r w:rsidR="0057660D">
              <w:rPr>
                <w:noProof/>
                <w:webHidden/>
              </w:rPr>
            </w:r>
            <w:r w:rsidR="0057660D">
              <w:rPr>
                <w:noProof/>
                <w:webHidden/>
              </w:rPr>
              <w:fldChar w:fldCharType="separate"/>
            </w:r>
            <w:r w:rsidR="0057660D">
              <w:rPr>
                <w:noProof/>
                <w:webHidden/>
              </w:rPr>
              <w:t>6</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596" w:history="1">
            <w:r w:rsidR="0057660D" w:rsidRPr="00721B5F">
              <w:rPr>
                <w:rStyle w:val="Hipervnculo"/>
                <w:noProof/>
              </w:rPr>
              <w:t>4. Estructura de la memoria</w:t>
            </w:r>
            <w:r w:rsidR="0057660D">
              <w:rPr>
                <w:noProof/>
                <w:webHidden/>
              </w:rPr>
              <w:tab/>
            </w:r>
            <w:r w:rsidR="0057660D">
              <w:rPr>
                <w:noProof/>
                <w:webHidden/>
              </w:rPr>
              <w:fldChar w:fldCharType="begin"/>
            </w:r>
            <w:r w:rsidR="0057660D">
              <w:rPr>
                <w:noProof/>
                <w:webHidden/>
              </w:rPr>
              <w:instrText xml:space="preserve"> PAGEREF _Toc516135596 \h </w:instrText>
            </w:r>
            <w:r w:rsidR="0057660D">
              <w:rPr>
                <w:noProof/>
                <w:webHidden/>
              </w:rPr>
            </w:r>
            <w:r w:rsidR="0057660D">
              <w:rPr>
                <w:noProof/>
                <w:webHidden/>
              </w:rPr>
              <w:fldChar w:fldCharType="separate"/>
            </w:r>
            <w:r w:rsidR="0057660D">
              <w:rPr>
                <w:noProof/>
                <w:webHidden/>
              </w:rPr>
              <w:t>7</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597" w:history="1">
            <w:r w:rsidR="0057660D" w:rsidRPr="00721B5F">
              <w:rPr>
                <w:rStyle w:val="Hipervnculo"/>
                <w:noProof/>
              </w:rPr>
              <w:t>Capítulo 2 Descripción del problema</w:t>
            </w:r>
            <w:r w:rsidR="0057660D">
              <w:rPr>
                <w:noProof/>
                <w:webHidden/>
              </w:rPr>
              <w:tab/>
            </w:r>
            <w:r w:rsidR="0057660D">
              <w:rPr>
                <w:noProof/>
                <w:webHidden/>
              </w:rPr>
              <w:fldChar w:fldCharType="begin"/>
            </w:r>
            <w:r w:rsidR="0057660D">
              <w:rPr>
                <w:noProof/>
                <w:webHidden/>
              </w:rPr>
              <w:instrText xml:space="preserve"> PAGEREF _Toc516135597 \h </w:instrText>
            </w:r>
            <w:r w:rsidR="0057660D">
              <w:rPr>
                <w:noProof/>
                <w:webHidden/>
              </w:rPr>
            </w:r>
            <w:r w:rsidR="0057660D">
              <w:rPr>
                <w:noProof/>
                <w:webHidden/>
              </w:rPr>
              <w:fldChar w:fldCharType="separate"/>
            </w:r>
            <w:r w:rsidR="0057660D">
              <w:rPr>
                <w:noProof/>
                <w:webHidden/>
              </w:rPr>
              <w:t>8</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598" w:history="1">
            <w:r w:rsidR="0057660D" w:rsidRPr="00721B5F">
              <w:rPr>
                <w:rStyle w:val="Hipervnculo"/>
                <w:noProof/>
              </w:rPr>
              <w:t>1. Direccionamiento diferencial</w:t>
            </w:r>
            <w:r w:rsidR="0057660D">
              <w:rPr>
                <w:noProof/>
                <w:webHidden/>
              </w:rPr>
              <w:tab/>
            </w:r>
            <w:r w:rsidR="0057660D">
              <w:rPr>
                <w:noProof/>
                <w:webHidden/>
              </w:rPr>
              <w:fldChar w:fldCharType="begin"/>
            </w:r>
            <w:r w:rsidR="0057660D">
              <w:rPr>
                <w:noProof/>
                <w:webHidden/>
              </w:rPr>
              <w:instrText xml:space="preserve"> PAGEREF _Toc516135598 \h </w:instrText>
            </w:r>
            <w:r w:rsidR="0057660D">
              <w:rPr>
                <w:noProof/>
                <w:webHidden/>
              </w:rPr>
            </w:r>
            <w:r w:rsidR="0057660D">
              <w:rPr>
                <w:noProof/>
                <w:webHidden/>
              </w:rPr>
              <w:fldChar w:fldCharType="separate"/>
            </w:r>
            <w:r w:rsidR="0057660D">
              <w:rPr>
                <w:noProof/>
                <w:webHidden/>
              </w:rPr>
              <w:t>8</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599" w:history="1">
            <w:r w:rsidR="0057660D" w:rsidRPr="00721B5F">
              <w:rPr>
                <w:rStyle w:val="Hipervnculo"/>
                <w:noProof/>
              </w:rPr>
              <w:t>2. Navegación autónoma</w:t>
            </w:r>
            <w:r w:rsidR="0057660D">
              <w:rPr>
                <w:noProof/>
                <w:webHidden/>
              </w:rPr>
              <w:tab/>
            </w:r>
            <w:r w:rsidR="0057660D">
              <w:rPr>
                <w:noProof/>
                <w:webHidden/>
              </w:rPr>
              <w:fldChar w:fldCharType="begin"/>
            </w:r>
            <w:r w:rsidR="0057660D">
              <w:rPr>
                <w:noProof/>
                <w:webHidden/>
              </w:rPr>
              <w:instrText xml:space="preserve"> PAGEREF _Toc516135599 \h </w:instrText>
            </w:r>
            <w:r w:rsidR="0057660D">
              <w:rPr>
                <w:noProof/>
                <w:webHidden/>
              </w:rPr>
            </w:r>
            <w:r w:rsidR="0057660D">
              <w:rPr>
                <w:noProof/>
                <w:webHidden/>
              </w:rPr>
              <w:fldChar w:fldCharType="separate"/>
            </w:r>
            <w:r w:rsidR="0057660D">
              <w:rPr>
                <w:noProof/>
                <w:webHidden/>
              </w:rPr>
              <w:t>12</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0" w:history="1">
            <w:r w:rsidR="0057660D" w:rsidRPr="00721B5F">
              <w:rPr>
                <w:rStyle w:val="Hipervnculo"/>
                <w:noProof/>
              </w:rPr>
              <w:t>3. Función objetivo</w:t>
            </w:r>
            <w:r w:rsidR="0057660D">
              <w:rPr>
                <w:noProof/>
                <w:webHidden/>
              </w:rPr>
              <w:tab/>
            </w:r>
            <w:r w:rsidR="0057660D">
              <w:rPr>
                <w:noProof/>
                <w:webHidden/>
              </w:rPr>
              <w:fldChar w:fldCharType="begin"/>
            </w:r>
            <w:r w:rsidR="0057660D">
              <w:rPr>
                <w:noProof/>
                <w:webHidden/>
              </w:rPr>
              <w:instrText xml:space="preserve"> PAGEREF _Toc516135600 \h </w:instrText>
            </w:r>
            <w:r w:rsidR="0057660D">
              <w:rPr>
                <w:noProof/>
                <w:webHidden/>
              </w:rPr>
            </w:r>
            <w:r w:rsidR="0057660D">
              <w:rPr>
                <w:noProof/>
                <w:webHidden/>
              </w:rPr>
              <w:fldChar w:fldCharType="separate"/>
            </w:r>
            <w:r w:rsidR="0057660D">
              <w:rPr>
                <w:noProof/>
                <w:webHidden/>
              </w:rPr>
              <w:t>14</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601" w:history="1">
            <w:r w:rsidR="0057660D" w:rsidRPr="00721B5F">
              <w:rPr>
                <w:rStyle w:val="Hipervnculo"/>
                <w:noProof/>
              </w:rPr>
              <w:t>Capítulo 3 Descripción algorítmica</w:t>
            </w:r>
            <w:r w:rsidR="0057660D">
              <w:rPr>
                <w:noProof/>
                <w:webHidden/>
              </w:rPr>
              <w:tab/>
            </w:r>
            <w:r w:rsidR="0057660D">
              <w:rPr>
                <w:noProof/>
                <w:webHidden/>
              </w:rPr>
              <w:fldChar w:fldCharType="begin"/>
            </w:r>
            <w:r w:rsidR="0057660D">
              <w:rPr>
                <w:noProof/>
                <w:webHidden/>
              </w:rPr>
              <w:instrText xml:space="preserve"> PAGEREF _Toc516135601 \h </w:instrText>
            </w:r>
            <w:r w:rsidR="0057660D">
              <w:rPr>
                <w:noProof/>
                <w:webHidden/>
              </w:rPr>
            </w:r>
            <w:r w:rsidR="0057660D">
              <w:rPr>
                <w:noProof/>
                <w:webHidden/>
              </w:rPr>
              <w:fldChar w:fldCharType="separate"/>
            </w:r>
            <w:r w:rsidR="0057660D">
              <w:rPr>
                <w:noProof/>
                <w:webHidden/>
              </w:rPr>
              <w:t>16</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2" w:history="1">
            <w:r w:rsidR="0057660D" w:rsidRPr="00721B5F">
              <w:rPr>
                <w:rStyle w:val="Hipervnculo"/>
                <w:noProof/>
              </w:rPr>
              <w:t>1. Métodos constructivos</w:t>
            </w:r>
            <w:r w:rsidR="0057660D">
              <w:rPr>
                <w:noProof/>
                <w:webHidden/>
              </w:rPr>
              <w:tab/>
            </w:r>
            <w:r w:rsidR="0057660D">
              <w:rPr>
                <w:noProof/>
                <w:webHidden/>
              </w:rPr>
              <w:fldChar w:fldCharType="begin"/>
            </w:r>
            <w:r w:rsidR="0057660D">
              <w:rPr>
                <w:noProof/>
                <w:webHidden/>
              </w:rPr>
              <w:instrText xml:space="preserve"> PAGEREF _Toc516135602 \h </w:instrText>
            </w:r>
            <w:r w:rsidR="0057660D">
              <w:rPr>
                <w:noProof/>
                <w:webHidden/>
              </w:rPr>
            </w:r>
            <w:r w:rsidR="0057660D">
              <w:rPr>
                <w:noProof/>
                <w:webHidden/>
              </w:rPr>
              <w:fldChar w:fldCharType="separate"/>
            </w:r>
            <w:r w:rsidR="0057660D">
              <w:rPr>
                <w:noProof/>
                <w:webHidden/>
              </w:rPr>
              <w:t>16</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3" w:history="1">
            <w:r w:rsidR="0057660D" w:rsidRPr="00721B5F">
              <w:rPr>
                <w:rStyle w:val="Hipervnculo"/>
                <w:noProof/>
              </w:rPr>
              <w:t>2. Generación de vecindarios</w:t>
            </w:r>
            <w:r w:rsidR="0057660D">
              <w:rPr>
                <w:noProof/>
                <w:webHidden/>
              </w:rPr>
              <w:tab/>
            </w:r>
            <w:r w:rsidR="0057660D">
              <w:rPr>
                <w:noProof/>
                <w:webHidden/>
              </w:rPr>
              <w:fldChar w:fldCharType="begin"/>
            </w:r>
            <w:r w:rsidR="0057660D">
              <w:rPr>
                <w:noProof/>
                <w:webHidden/>
              </w:rPr>
              <w:instrText xml:space="preserve"> PAGEREF _Toc516135603 \h </w:instrText>
            </w:r>
            <w:r w:rsidR="0057660D">
              <w:rPr>
                <w:noProof/>
                <w:webHidden/>
              </w:rPr>
            </w:r>
            <w:r w:rsidR="0057660D">
              <w:rPr>
                <w:noProof/>
                <w:webHidden/>
              </w:rPr>
              <w:fldChar w:fldCharType="separate"/>
            </w:r>
            <w:r w:rsidR="0057660D">
              <w:rPr>
                <w:noProof/>
                <w:webHidden/>
              </w:rPr>
              <w:t>16</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4" w:history="1">
            <w:r w:rsidR="0057660D" w:rsidRPr="00721B5F">
              <w:rPr>
                <w:rStyle w:val="Hipervnculo"/>
                <w:noProof/>
              </w:rPr>
              <w:t>3. Búsquedas locales</w:t>
            </w:r>
            <w:r w:rsidR="0057660D">
              <w:rPr>
                <w:noProof/>
                <w:webHidden/>
              </w:rPr>
              <w:tab/>
            </w:r>
            <w:r w:rsidR="0057660D">
              <w:rPr>
                <w:noProof/>
                <w:webHidden/>
              </w:rPr>
              <w:fldChar w:fldCharType="begin"/>
            </w:r>
            <w:r w:rsidR="0057660D">
              <w:rPr>
                <w:noProof/>
                <w:webHidden/>
              </w:rPr>
              <w:instrText xml:space="preserve"> PAGEREF _Toc516135604 \h </w:instrText>
            </w:r>
            <w:r w:rsidR="0057660D">
              <w:rPr>
                <w:noProof/>
                <w:webHidden/>
              </w:rPr>
            </w:r>
            <w:r w:rsidR="0057660D">
              <w:rPr>
                <w:noProof/>
                <w:webHidden/>
              </w:rPr>
              <w:fldChar w:fldCharType="separate"/>
            </w:r>
            <w:r w:rsidR="0057660D">
              <w:rPr>
                <w:noProof/>
                <w:webHidden/>
              </w:rPr>
              <w:t>16</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5" w:history="1">
            <w:r w:rsidR="0057660D" w:rsidRPr="00721B5F">
              <w:rPr>
                <w:rStyle w:val="Hipervnculo"/>
                <w:noProof/>
              </w:rPr>
              <w:t>4. Búsquedas globales</w:t>
            </w:r>
            <w:r w:rsidR="0057660D">
              <w:rPr>
                <w:noProof/>
                <w:webHidden/>
              </w:rPr>
              <w:tab/>
            </w:r>
            <w:r w:rsidR="0057660D">
              <w:rPr>
                <w:noProof/>
                <w:webHidden/>
              </w:rPr>
              <w:fldChar w:fldCharType="begin"/>
            </w:r>
            <w:r w:rsidR="0057660D">
              <w:rPr>
                <w:noProof/>
                <w:webHidden/>
              </w:rPr>
              <w:instrText xml:space="preserve"> PAGEREF _Toc516135605 \h </w:instrText>
            </w:r>
            <w:r w:rsidR="0057660D">
              <w:rPr>
                <w:noProof/>
                <w:webHidden/>
              </w:rPr>
            </w:r>
            <w:r w:rsidR="0057660D">
              <w:rPr>
                <w:noProof/>
                <w:webHidden/>
              </w:rPr>
              <w:fldChar w:fldCharType="separate"/>
            </w:r>
            <w:r w:rsidR="0057660D">
              <w:rPr>
                <w:noProof/>
                <w:webHidden/>
              </w:rPr>
              <w:t>17</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606" w:history="1">
            <w:r w:rsidR="0057660D" w:rsidRPr="00721B5F">
              <w:rPr>
                <w:rStyle w:val="Hipervnculo"/>
                <w:noProof/>
              </w:rPr>
              <w:t>Capítulo 4 Implementación</w:t>
            </w:r>
            <w:r w:rsidR="0057660D">
              <w:rPr>
                <w:noProof/>
                <w:webHidden/>
              </w:rPr>
              <w:tab/>
            </w:r>
            <w:r w:rsidR="0057660D">
              <w:rPr>
                <w:noProof/>
                <w:webHidden/>
              </w:rPr>
              <w:fldChar w:fldCharType="begin"/>
            </w:r>
            <w:r w:rsidR="0057660D">
              <w:rPr>
                <w:noProof/>
                <w:webHidden/>
              </w:rPr>
              <w:instrText xml:space="preserve"> PAGEREF _Toc516135606 \h </w:instrText>
            </w:r>
            <w:r w:rsidR="0057660D">
              <w:rPr>
                <w:noProof/>
                <w:webHidden/>
              </w:rPr>
            </w:r>
            <w:r w:rsidR="0057660D">
              <w:rPr>
                <w:noProof/>
                <w:webHidden/>
              </w:rPr>
              <w:fldChar w:fldCharType="separate"/>
            </w:r>
            <w:r w:rsidR="0057660D">
              <w:rPr>
                <w:noProof/>
                <w:webHidden/>
              </w:rPr>
              <w:t>18</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7" w:history="1">
            <w:r w:rsidR="0057660D" w:rsidRPr="00721B5F">
              <w:rPr>
                <w:rStyle w:val="Hipervnculo"/>
                <w:noProof/>
              </w:rPr>
              <w:t>1. Metodología</w:t>
            </w:r>
            <w:r w:rsidR="0057660D">
              <w:rPr>
                <w:noProof/>
                <w:webHidden/>
              </w:rPr>
              <w:tab/>
            </w:r>
            <w:r w:rsidR="0057660D">
              <w:rPr>
                <w:noProof/>
                <w:webHidden/>
              </w:rPr>
              <w:fldChar w:fldCharType="begin"/>
            </w:r>
            <w:r w:rsidR="0057660D">
              <w:rPr>
                <w:noProof/>
                <w:webHidden/>
              </w:rPr>
              <w:instrText xml:space="preserve"> PAGEREF _Toc516135607 \h </w:instrText>
            </w:r>
            <w:r w:rsidR="0057660D">
              <w:rPr>
                <w:noProof/>
                <w:webHidden/>
              </w:rPr>
            </w:r>
            <w:r w:rsidR="0057660D">
              <w:rPr>
                <w:noProof/>
                <w:webHidden/>
              </w:rPr>
              <w:fldChar w:fldCharType="separate"/>
            </w:r>
            <w:r w:rsidR="0057660D">
              <w:rPr>
                <w:noProof/>
                <w:webHidden/>
              </w:rPr>
              <w:t>18</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8" w:history="1">
            <w:r w:rsidR="0057660D" w:rsidRPr="00721B5F">
              <w:rPr>
                <w:rStyle w:val="Hipervnculo"/>
                <w:noProof/>
              </w:rPr>
              <w:t>2. Diseño</w:t>
            </w:r>
            <w:r w:rsidR="0057660D">
              <w:rPr>
                <w:noProof/>
                <w:webHidden/>
              </w:rPr>
              <w:tab/>
            </w:r>
            <w:r w:rsidR="0057660D">
              <w:rPr>
                <w:noProof/>
                <w:webHidden/>
              </w:rPr>
              <w:fldChar w:fldCharType="begin"/>
            </w:r>
            <w:r w:rsidR="0057660D">
              <w:rPr>
                <w:noProof/>
                <w:webHidden/>
              </w:rPr>
              <w:instrText xml:space="preserve"> PAGEREF _Toc516135608 \h </w:instrText>
            </w:r>
            <w:r w:rsidR="0057660D">
              <w:rPr>
                <w:noProof/>
                <w:webHidden/>
              </w:rPr>
            </w:r>
            <w:r w:rsidR="0057660D">
              <w:rPr>
                <w:noProof/>
                <w:webHidden/>
              </w:rPr>
              <w:fldChar w:fldCharType="separate"/>
            </w:r>
            <w:r w:rsidR="0057660D">
              <w:rPr>
                <w:noProof/>
                <w:webHidden/>
              </w:rPr>
              <w:t>19</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09" w:history="1">
            <w:r w:rsidR="0057660D" w:rsidRPr="00721B5F">
              <w:rPr>
                <w:rStyle w:val="Hipervnculo"/>
                <w:noProof/>
              </w:rPr>
              <w:t>3. Estructuras de datos</w:t>
            </w:r>
            <w:r w:rsidR="0057660D">
              <w:rPr>
                <w:noProof/>
                <w:webHidden/>
              </w:rPr>
              <w:tab/>
            </w:r>
            <w:r w:rsidR="0057660D">
              <w:rPr>
                <w:noProof/>
                <w:webHidden/>
              </w:rPr>
              <w:fldChar w:fldCharType="begin"/>
            </w:r>
            <w:r w:rsidR="0057660D">
              <w:rPr>
                <w:noProof/>
                <w:webHidden/>
              </w:rPr>
              <w:instrText xml:space="preserve"> PAGEREF _Toc516135609 \h </w:instrText>
            </w:r>
            <w:r w:rsidR="0057660D">
              <w:rPr>
                <w:noProof/>
                <w:webHidden/>
              </w:rPr>
            </w:r>
            <w:r w:rsidR="0057660D">
              <w:rPr>
                <w:noProof/>
                <w:webHidden/>
              </w:rPr>
              <w:fldChar w:fldCharType="separate"/>
            </w:r>
            <w:r w:rsidR="0057660D">
              <w:rPr>
                <w:noProof/>
                <w:webHidden/>
              </w:rPr>
              <w:t>20</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610" w:history="1">
            <w:r w:rsidR="0057660D" w:rsidRPr="00721B5F">
              <w:rPr>
                <w:rStyle w:val="Hipervnculo"/>
                <w:noProof/>
              </w:rPr>
              <w:t>Capítulo 5 Resultados</w:t>
            </w:r>
            <w:r w:rsidR="0057660D">
              <w:rPr>
                <w:noProof/>
                <w:webHidden/>
              </w:rPr>
              <w:tab/>
            </w:r>
            <w:r w:rsidR="0057660D">
              <w:rPr>
                <w:noProof/>
                <w:webHidden/>
              </w:rPr>
              <w:fldChar w:fldCharType="begin"/>
            </w:r>
            <w:r w:rsidR="0057660D">
              <w:rPr>
                <w:noProof/>
                <w:webHidden/>
              </w:rPr>
              <w:instrText xml:space="preserve"> PAGEREF _Toc516135610 \h </w:instrText>
            </w:r>
            <w:r w:rsidR="0057660D">
              <w:rPr>
                <w:noProof/>
                <w:webHidden/>
              </w:rPr>
            </w:r>
            <w:r w:rsidR="0057660D">
              <w:rPr>
                <w:noProof/>
                <w:webHidden/>
              </w:rPr>
              <w:fldChar w:fldCharType="separate"/>
            </w:r>
            <w:r w:rsidR="0057660D">
              <w:rPr>
                <w:noProof/>
                <w:webHidden/>
              </w:rPr>
              <w:t>22</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11" w:history="1">
            <w:r w:rsidR="0057660D" w:rsidRPr="00721B5F">
              <w:rPr>
                <w:rStyle w:val="Hipervnculo"/>
                <w:noProof/>
              </w:rPr>
              <w:t>1. Descripción de las instancias</w:t>
            </w:r>
            <w:r w:rsidR="0057660D">
              <w:rPr>
                <w:noProof/>
                <w:webHidden/>
              </w:rPr>
              <w:tab/>
            </w:r>
            <w:r w:rsidR="0057660D">
              <w:rPr>
                <w:noProof/>
                <w:webHidden/>
              </w:rPr>
              <w:fldChar w:fldCharType="begin"/>
            </w:r>
            <w:r w:rsidR="0057660D">
              <w:rPr>
                <w:noProof/>
                <w:webHidden/>
              </w:rPr>
              <w:instrText xml:space="preserve"> PAGEREF _Toc516135611 \h </w:instrText>
            </w:r>
            <w:r w:rsidR="0057660D">
              <w:rPr>
                <w:noProof/>
                <w:webHidden/>
              </w:rPr>
            </w:r>
            <w:r w:rsidR="0057660D">
              <w:rPr>
                <w:noProof/>
                <w:webHidden/>
              </w:rPr>
              <w:fldChar w:fldCharType="separate"/>
            </w:r>
            <w:r w:rsidR="0057660D">
              <w:rPr>
                <w:noProof/>
                <w:webHidden/>
              </w:rPr>
              <w:t>22</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12" w:history="1">
            <w:r w:rsidR="0057660D" w:rsidRPr="00721B5F">
              <w:rPr>
                <w:rStyle w:val="Hipervnculo"/>
                <w:noProof/>
              </w:rPr>
              <w:t>2. Constructivos</w:t>
            </w:r>
            <w:r w:rsidR="0057660D">
              <w:rPr>
                <w:noProof/>
                <w:webHidden/>
              </w:rPr>
              <w:tab/>
            </w:r>
            <w:r w:rsidR="0057660D">
              <w:rPr>
                <w:noProof/>
                <w:webHidden/>
              </w:rPr>
              <w:fldChar w:fldCharType="begin"/>
            </w:r>
            <w:r w:rsidR="0057660D">
              <w:rPr>
                <w:noProof/>
                <w:webHidden/>
              </w:rPr>
              <w:instrText xml:space="preserve"> PAGEREF _Toc516135612 \h </w:instrText>
            </w:r>
            <w:r w:rsidR="0057660D">
              <w:rPr>
                <w:noProof/>
                <w:webHidden/>
              </w:rPr>
            </w:r>
            <w:r w:rsidR="0057660D">
              <w:rPr>
                <w:noProof/>
                <w:webHidden/>
              </w:rPr>
              <w:fldChar w:fldCharType="separate"/>
            </w:r>
            <w:r w:rsidR="0057660D">
              <w:rPr>
                <w:noProof/>
                <w:webHidden/>
              </w:rPr>
              <w:t>24</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13" w:history="1">
            <w:r w:rsidR="0057660D" w:rsidRPr="00721B5F">
              <w:rPr>
                <w:rStyle w:val="Hipervnculo"/>
                <w:noProof/>
              </w:rPr>
              <w:t>3. Búsquedas locales</w:t>
            </w:r>
            <w:r w:rsidR="0057660D">
              <w:rPr>
                <w:noProof/>
                <w:webHidden/>
              </w:rPr>
              <w:tab/>
            </w:r>
            <w:r w:rsidR="0057660D">
              <w:rPr>
                <w:noProof/>
                <w:webHidden/>
              </w:rPr>
              <w:fldChar w:fldCharType="begin"/>
            </w:r>
            <w:r w:rsidR="0057660D">
              <w:rPr>
                <w:noProof/>
                <w:webHidden/>
              </w:rPr>
              <w:instrText xml:space="preserve"> PAGEREF _Toc516135613 \h </w:instrText>
            </w:r>
            <w:r w:rsidR="0057660D">
              <w:rPr>
                <w:noProof/>
                <w:webHidden/>
              </w:rPr>
            </w:r>
            <w:r w:rsidR="0057660D">
              <w:rPr>
                <w:noProof/>
                <w:webHidden/>
              </w:rPr>
              <w:fldChar w:fldCharType="separate"/>
            </w:r>
            <w:r w:rsidR="0057660D">
              <w:rPr>
                <w:noProof/>
                <w:webHidden/>
              </w:rPr>
              <w:t>25</w:t>
            </w:r>
            <w:r w:rsidR="0057660D">
              <w:rPr>
                <w:noProof/>
                <w:webHidden/>
              </w:rPr>
              <w:fldChar w:fldCharType="end"/>
            </w:r>
          </w:hyperlink>
        </w:p>
        <w:p w:rsidR="0057660D" w:rsidRDefault="0089450E">
          <w:pPr>
            <w:pStyle w:val="TDC2"/>
            <w:tabs>
              <w:tab w:val="right" w:leader="dot" w:pos="9060"/>
            </w:tabs>
            <w:rPr>
              <w:rFonts w:eastAsiaTheme="minorEastAsia"/>
              <w:smallCaps w:val="0"/>
              <w:noProof/>
              <w:sz w:val="22"/>
              <w:szCs w:val="22"/>
              <w:lang w:eastAsia="es-ES"/>
            </w:rPr>
          </w:pPr>
          <w:hyperlink w:anchor="_Toc516135614" w:history="1">
            <w:r w:rsidR="0057660D" w:rsidRPr="00721B5F">
              <w:rPr>
                <w:rStyle w:val="Hipervnculo"/>
                <w:noProof/>
              </w:rPr>
              <w:t>4. Resultados finales</w:t>
            </w:r>
            <w:r w:rsidR="0057660D">
              <w:rPr>
                <w:noProof/>
                <w:webHidden/>
              </w:rPr>
              <w:tab/>
            </w:r>
            <w:r w:rsidR="0057660D">
              <w:rPr>
                <w:noProof/>
                <w:webHidden/>
              </w:rPr>
              <w:fldChar w:fldCharType="begin"/>
            </w:r>
            <w:r w:rsidR="0057660D">
              <w:rPr>
                <w:noProof/>
                <w:webHidden/>
              </w:rPr>
              <w:instrText xml:space="preserve"> PAGEREF _Toc516135614 \h </w:instrText>
            </w:r>
            <w:r w:rsidR="0057660D">
              <w:rPr>
                <w:noProof/>
                <w:webHidden/>
              </w:rPr>
            </w:r>
            <w:r w:rsidR="0057660D">
              <w:rPr>
                <w:noProof/>
                <w:webHidden/>
              </w:rPr>
              <w:fldChar w:fldCharType="separate"/>
            </w:r>
            <w:r w:rsidR="0057660D">
              <w:rPr>
                <w:noProof/>
                <w:webHidden/>
              </w:rPr>
              <w:t>29</w:t>
            </w:r>
            <w:r w:rsidR="0057660D">
              <w:rPr>
                <w:noProof/>
                <w:webHidden/>
              </w:rPr>
              <w:fldChar w:fldCharType="end"/>
            </w:r>
          </w:hyperlink>
        </w:p>
        <w:p w:rsidR="0057660D" w:rsidRDefault="0089450E">
          <w:pPr>
            <w:pStyle w:val="TDC1"/>
            <w:tabs>
              <w:tab w:val="right" w:leader="dot" w:pos="9060"/>
            </w:tabs>
            <w:rPr>
              <w:rFonts w:asciiTheme="minorHAnsi" w:eastAsiaTheme="minorEastAsia" w:hAnsiTheme="minorHAnsi"/>
              <w:b w:val="0"/>
              <w:bCs w:val="0"/>
              <w:caps w:val="0"/>
              <w:noProof/>
              <w:sz w:val="22"/>
              <w:szCs w:val="22"/>
              <w:lang w:eastAsia="es-ES"/>
            </w:rPr>
          </w:pPr>
          <w:hyperlink w:anchor="_Toc516135615" w:history="1">
            <w:r w:rsidR="0057660D" w:rsidRPr="00721B5F">
              <w:rPr>
                <w:rStyle w:val="Hipervnculo"/>
                <w:noProof/>
              </w:rPr>
              <w:t>Conclusiones</w:t>
            </w:r>
            <w:r w:rsidR="0057660D">
              <w:rPr>
                <w:noProof/>
                <w:webHidden/>
              </w:rPr>
              <w:tab/>
            </w:r>
            <w:r w:rsidR="0057660D">
              <w:rPr>
                <w:noProof/>
                <w:webHidden/>
              </w:rPr>
              <w:fldChar w:fldCharType="begin"/>
            </w:r>
            <w:r w:rsidR="0057660D">
              <w:rPr>
                <w:noProof/>
                <w:webHidden/>
              </w:rPr>
              <w:instrText xml:space="preserve"> PAGEREF _Toc516135615 \h </w:instrText>
            </w:r>
            <w:r w:rsidR="0057660D">
              <w:rPr>
                <w:noProof/>
                <w:webHidden/>
              </w:rPr>
            </w:r>
            <w:r w:rsidR="0057660D">
              <w:rPr>
                <w:noProof/>
                <w:webHidden/>
              </w:rPr>
              <w:fldChar w:fldCharType="separate"/>
            </w:r>
            <w:r w:rsidR="0057660D">
              <w:rPr>
                <w:noProof/>
                <w:webHidden/>
              </w:rPr>
              <w:t>32</w:t>
            </w:r>
            <w:r w:rsidR="0057660D">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3" w:name="_Toc516135590"/>
      <w:r>
        <w:lastRenderedPageBreak/>
        <w:t>Agradecimientos</w:t>
      </w:r>
      <w:bookmarkEnd w:id="3"/>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4" w:name="_Toc516135591"/>
      <w:r>
        <w:lastRenderedPageBreak/>
        <w:t>Resumen</w:t>
      </w:r>
      <w:bookmarkEnd w:id="4"/>
    </w:p>
    <w:p w:rsidR="006F1B9A" w:rsidRDefault="00C647D4">
      <w:pPr>
        <w:pStyle w:val="LetranormalTFG"/>
      </w:pPr>
      <w:r>
        <w:t xml:space="preserve">En este TFG se ha desarrollado un algoritmo que calcula los parámetros óptimos de un robot con direccionamiento diferencial para obtener el mejor tiempo </w:t>
      </w:r>
      <w:r w:rsidR="006F1B9A">
        <w:t>en un determinado circuito</w:t>
      </w:r>
      <w:r>
        <w:t>.</w:t>
      </w:r>
    </w:p>
    <w:p w:rsidR="00646583" w:rsidRDefault="006F1B9A">
      <w:pPr>
        <w:pStyle w:val="LetranormalTFG"/>
      </w:pPr>
      <w:r>
        <w:t xml:space="preserve">Se ha comenzado estudiando el funcionamiento del robot sobre el circuito </w:t>
      </w:r>
      <w:r w:rsidR="009D3168">
        <w:t>puesto</w:t>
      </w:r>
      <w:r>
        <w:t xml:space="preserve"> que esto proporciona la función objetivo del algoritmo. A continuación, se pas</w:t>
      </w:r>
      <w:r w:rsidR="009D3168">
        <w:t>a</w:t>
      </w:r>
      <w:r>
        <w:t xml:space="preserve"> al análisis del algoritmo utilizado</w:t>
      </w:r>
      <w:r w:rsidR="00646583">
        <w:t>: métodos constructivos, generación y búsqueda de vecindarios, etc. Inmediatamente después se realizó la implementación del algoritmo. Finalmente se implementaron diferentes tipos de</w:t>
      </w:r>
      <w:r w:rsidR="009D3168">
        <w:t xml:space="preserve"> instancias,</w:t>
      </w:r>
      <w:r w:rsidR="00646583">
        <w:t xml:space="preserve"> constructivos y generadores de vecindarios.</w:t>
      </w:r>
    </w:p>
    <w:p w:rsidR="00BC3217" w:rsidRDefault="00BC3217" w:rsidP="00107381">
      <w:pPr>
        <w:pStyle w:val="LetranormalTFG"/>
        <w:rPr>
          <w:rFonts w:ascii="Arial" w:eastAsiaTheme="majorEastAsia" w:hAnsi="Arial" w:cstheme="majorBidi"/>
          <w:b/>
          <w:sz w:val="40"/>
          <w:szCs w:val="32"/>
        </w:rPr>
      </w:pPr>
      <w:r>
        <w:br w:type="page"/>
      </w:r>
    </w:p>
    <w:p w:rsidR="00722854" w:rsidRDefault="00BC3217" w:rsidP="00BC3217">
      <w:pPr>
        <w:pStyle w:val="TituloTFG"/>
      </w:pPr>
      <w:bookmarkStart w:id="5" w:name="_Toc516135592"/>
      <w:r>
        <w:lastRenderedPageBreak/>
        <w:t>Capítulo 1 Introducción</w:t>
      </w:r>
      <w:bookmarkEnd w:id="5"/>
    </w:p>
    <w:p w:rsidR="00DB54E4" w:rsidRDefault="00722854" w:rsidP="00722854">
      <w:pPr>
        <w:pStyle w:val="TFGtitulo2"/>
      </w:pPr>
      <w:bookmarkStart w:id="6" w:name="_Toc516135593"/>
      <w:r>
        <w:t>1. Motivación</w:t>
      </w:r>
      <w:bookmarkEnd w:id="6"/>
    </w:p>
    <w:p w:rsidR="00601927" w:rsidRDefault="00601927" w:rsidP="00601927">
      <w:pPr>
        <w:pStyle w:val="LetranormalTFG"/>
      </w:pPr>
      <w:r w:rsidRPr="00601927">
        <w:t>Este t</w:t>
      </w:r>
      <w:r>
        <w:t xml:space="preserve">rabajo nace motivado del problema que resulta tratar de buscar los parámetros óptimos de un robot con direccionamiento diferencial sobre un circuito determinado. </w:t>
      </w:r>
    </w:p>
    <w:p w:rsidR="00601927" w:rsidRDefault="00601927" w:rsidP="00601927">
      <w:pPr>
        <w:pStyle w:val="LetranormalTFG"/>
      </w:pPr>
      <w:r>
        <w:t xml:space="preserve">Este trabajo se basa en una aplicación anterior la cual simula la navegación autónoma de un robot con direccionamiento diferencial </w:t>
      </w:r>
      <w:r w:rsidR="00A545CF">
        <w:t>sobre un circuito. Este robot p</w:t>
      </w:r>
      <w:r w:rsidR="009D3168">
        <w:t>uede</w:t>
      </w:r>
      <w:r w:rsidR="00A545CF">
        <w:t xml:space="preserve"> ser parametrizado de forma sencilla a través de una interfaz como se puede observar en la figura </w:t>
      </w:r>
      <w:r w:rsidR="00215569">
        <w:t>X</w:t>
      </w:r>
      <w:r w:rsidR="00A545CF">
        <w:t>.</w:t>
      </w:r>
    </w:p>
    <w:p w:rsidR="00A545CF" w:rsidRDefault="00C40042" w:rsidP="00601927">
      <w:pPr>
        <w:pStyle w:val="LetranormalTFG"/>
      </w:pPr>
      <w:r>
        <w:rPr>
          <w:noProof/>
          <w:lang w:eastAsia="es-ES"/>
        </w:rPr>
        <w:drawing>
          <wp:inline distT="0" distB="0" distL="0" distR="0">
            <wp:extent cx="5753100" cy="3790950"/>
            <wp:effectExtent l="0" t="0" r="0"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A545CF" w:rsidRPr="00A545CF" w:rsidRDefault="00A545CF" w:rsidP="00107381">
      <w:pPr>
        <w:pStyle w:val="LetranormalTFG"/>
        <w:jc w:val="center"/>
      </w:pPr>
      <w:r>
        <w:rPr>
          <w:b/>
        </w:rPr>
        <w:t xml:space="preserve">Figura </w:t>
      </w:r>
      <w:r w:rsidR="00215569">
        <w:rPr>
          <w:b/>
        </w:rPr>
        <w:t>X</w:t>
      </w:r>
      <w:r>
        <w:rPr>
          <w:b/>
        </w:rPr>
        <w:t xml:space="preserve">. </w:t>
      </w:r>
      <w:r>
        <w:t>Aplicación de simulación de robot con direccionamiento diferencial.</w:t>
      </w:r>
    </w:p>
    <w:p w:rsidR="00601927" w:rsidRDefault="00601927" w:rsidP="00601927">
      <w:pPr>
        <w:pStyle w:val="LetranormalTFG"/>
      </w:pPr>
      <w:r>
        <w:t>Dado que se manejan diferentes parámetros geométricos de forma simultánea, puede llegar a ser complicado intentar tratar de ajustarlos de forma manual.</w:t>
      </w:r>
    </w:p>
    <w:p w:rsidR="00F73110" w:rsidRDefault="00F73110" w:rsidP="00107381">
      <w:pPr>
        <w:pStyle w:val="LetranormalTFG"/>
      </w:pPr>
      <w:r>
        <w:t>Debido a esto se ha decidido desarrollar un algoritmo que realice la búsqueda de los parámetros óptimos de forma automática</w:t>
      </w:r>
      <w:r w:rsidR="009D3168">
        <w:t>.</w:t>
      </w:r>
    </w:p>
    <w:p w:rsidR="00722854" w:rsidRDefault="00722854" w:rsidP="00722854">
      <w:pPr>
        <w:pStyle w:val="TFGtitulo2"/>
      </w:pPr>
      <w:bookmarkStart w:id="7" w:name="_Toc516135594"/>
      <w:r>
        <w:lastRenderedPageBreak/>
        <w:t>2. Objetivos</w:t>
      </w:r>
      <w:bookmarkEnd w:id="7"/>
    </w:p>
    <w:p w:rsidR="00F24413" w:rsidRDefault="00F73110" w:rsidP="00F73110">
      <w:pPr>
        <w:pStyle w:val="LetranormalTFG"/>
      </w:pPr>
      <w:r>
        <w:t>Una vez vist</w:t>
      </w:r>
      <w:r w:rsidR="00A63FD8">
        <w:t>o</w:t>
      </w:r>
      <w:r>
        <w:t xml:space="preserve">s los </w:t>
      </w:r>
      <w:r w:rsidR="008C155F">
        <w:t>motivos</w:t>
      </w:r>
      <w:r>
        <w:t xml:space="preserve"> por los cuales se realiza este proyecto</w:t>
      </w:r>
      <w:r w:rsidR="00A63FD8">
        <w:t>, los objetivos con los cuales subsanarlos, además de otros adicionales son:</w:t>
      </w:r>
    </w:p>
    <w:p w:rsidR="00A63FD8" w:rsidRDefault="00A63FD8" w:rsidP="00A63FD8">
      <w:pPr>
        <w:pStyle w:val="LetranormalTFG"/>
        <w:numPr>
          <w:ilvl w:val="0"/>
          <w:numId w:val="25"/>
        </w:numPr>
      </w:pPr>
      <w:r>
        <w:rPr>
          <w:b/>
        </w:rPr>
        <w:t>Obtención de parámetros óptimos:</w:t>
      </w:r>
      <w:r>
        <w:t xml:space="preserve"> el objetivo principal del algoritmo se basa en obtener los parámetros óptimos del robot</w:t>
      </w:r>
      <w:r>
        <w:rPr>
          <w:b/>
        </w:rPr>
        <w:t xml:space="preserve"> </w:t>
      </w:r>
      <w:r>
        <w:t>para un circuito determinado ya que la obtención de estos de forma manual es realmente costosa en esfuerzo y tiempo.</w:t>
      </w:r>
    </w:p>
    <w:p w:rsidR="00A63FD8" w:rsidRDefault="00A63FD8" w:rsidP="00A63FD8">
      <w:pPr>
        <w:pStyle w:val="LetranormalTFG"/>
      </w:pPr>
      <w:r>
        <w:t>Por lo tanto, los requisitos que debe tener el algoritmo son:</w:t>
      </w:r>
    </w:p>
    <w:p w:rsidR="00A63FD8" w:rsidRDefault="00A63FD8" w:rsidP="00107381">
      <w:pPr>
        <w:pStyle w:val="LetranormalTFG"/>
        <w:numPr>
          <w:ilvl w:val="0"/>
          <w:numId w:val="25"/>
        </w:numPr>
      </w:pPr>
      <w:r>
        <w:t>Conseguir los mejores parámetros para un determinado circuito.</w:t>
      </w:r>
    </w:p>
    <w:p w:rsidR="008C155F" w:rsidRDefault="008C155F" w:rsidP="00107381">
      <w:pPr>
        <w:pStyle w:val="LetranormalTFG"/>
        <w:numPr>
          <w:ilvl w:val="0"/>
          <w:numId w:val="25"/>
        </w:numPr>
      </w:pPr>
      <w:r>
        <w:t>Incluir limites reales en los valores geométricos que se pueden obtener.</w:t>
      </w:r>
    </w:p>
    <w:p w:rsidR="008C155F" w:rsidRPr="00107381" w:rsidRDefault="008C155F" w:rsidP="00107381">
      <w:pPr>
        <w:pStyle w:val="LetranormalTFG"/>
        <w:numPr>
          <w:ilvl w:val="0"/>
          <w:numId w:val="25"/>
        </w:numPr>
      </w:pPr>
      <w:r>
        <w:t>Posibilidad de utilizarse en distintos circuitos.</w:t>
      </w:r>
    </w:p>
    <w:p w:rsidR="00722854" w:rsidRDefault="00722854" w:rsidP="00722854">
      <w:pPr>
        <w:pStyle w:val="TFGtitulo2"/>
      </w:pPr>
      <w:bookmarkStart w:id="8" w:name="_Toc516135595"/>
      <w:r>
        <w:t>3. Estado del arte</w:t>
      </w:r>
      <w:bookmarkEnd w:id="8"/>
    </w:p>
    <w:p w:rsidR="009C6A8D" w:rsidRDefault="00E62BCE" w:rsidP="00107381">
      <w:pPr>
        <w:pStyle w:val="LetranormalTFG"/>
      </w:pPr>
      <w:r>
        <w:t>Para la resolución de problemas de optimización existen diferentes tipos de metaheurísticas</w:t>
      </w:r>
      <w:r w:rsidR="009C6A8D">
        <w:rPr>
          <w:vertAlign w:val="superscript"/>
        </w:rPr>
        <w:t>3</w:t>
      </w:r>
      <w:r w:rsidR="00797351">
        <w:t>. Un</w:t>
      </w:r>
      <w:r w:rsidR="009C6A8D">
        <w:t>o</w:t>
      </w:r>
      <w:r w:rsidR="00797351">
        <w:t xml:space="preserve">s de </w:t>
      </w:r>
      <w:r w:rsidR="009C6A8D">
        <w:t>los posibles tipos</w:t>
      </w:r>
      <w:r w:rsidR="00797351">
        <w:t xml:space="preserve"> son </w:t>
      </w:r>
      <w:r w:rsidR="009C6A8D">
        <w:t xml:space="preserve">las </w:t>
      </w:r>
      <w:proofErr w:type="spellStart"/>
      <w:r w:rsidR="009C6A8D">
        <w:t>trayectoriales</w:t>
      </w:r>
      <w:proofErr w:type="spellEnd"/>
      <w:r w:rsidR="009C6A8D">
        <w:t xml:space="preserve"> y las poblacionales. El aspecto diferenciador entre estas metaheurísticas es el numero de soluciones que se utilizan en el proceso de optimización. Las </w:t>
      </w:r>
      <w:proofErr w:type="spellStart"/>
      <w:r w:rsidR="009C6A8D">
        <w:t>trayectoriales</w:t>
      </w:r>
      <w:proofErr w:type="spellEnd"/>
      <w:r w:rsidR="009C6A8D">
        <w:t xml:space="preserve"> se basan utilizan una solución durante el proceso de búsqueda, es decir, la solución describe una trayectoria desde la solución inicial hasta encontrar la solución final. Por contrario, las metaheurísticas poblacionales hacen uso de un conjunto de soluciones que se optimizan de forma simultánea durante la búsqueda. </w:t>
      </w:r>
    </w:p>
    <w:p w:rsidR="00E62BCE" w:rsidRDefault="009C6A8D" w:rsidP="00107381">
      <w:pPr>
        <w:pStyle w:val="LetranormalTFG"/>
      </w:pPr>
      <w:r>
        <w:t>L</w:t>
      </w:r>
      <w:r w:rsidR="00E62BCE">
        <w:t xml:space="preserve">as </w:t>
      </w:r>
      <w:r>
        <w:t xml:space="preserve">metaheurísticas </w:t>
      </w:r>
      <w:proofErr w:type="spellStart"/>
      <w:r>
        <w:t>trayectoriales</w:t>
      </w:r>
      <w:proofErr w:type="spellEnd"/>
      <w:r>
        <w:t xml:space="preserve"> </w:t>
      </w:r>
      <w:r w:rsidR="009D3168">
        <w:t>más</w:t>
      </w:r>
      <w:r w:rsidR="00E62BCE">
        <w:t xml:space="preserve"> relevantes </w:t>
      </w:r>
      <w:r w:rsidR="009D3168">
        <w:t>son</w:t>
      </w:r>
      <w:r>
        <w:t>:</w:t>
      </w:r>
    </w:p>
    <w:p w:rsidR="00C40042" w:rsidRDefault="00E62BCE" w:rsidP="004E2185">
      <w:pPr>
        <w:pStyle w:val="LetranormalTFG"/>
        <w:numPr>
          <w:ilvl w:val="0"/>
          <w:numId w:val="25"/>
        </w:numPr>
      </w:pPr>
      <w:r>
        <w:rPr>
          <w:b/>
        </w:rPr>
        <w:t>Búsqueda</w:t>
      </w:r>
      <w:r w:rsidR="004E2185">
        <w:rPr>
          <w:b/>
        </w:rPr>
        <w:t xml:space="preserve"> local</w:t>
      </w:r>
      <w:r>
        <w:rPr>
          <w:b/>
        </w:rPr>
        <w:t xml:space="preserve">: </w:t>
      </w:r>
      <w:r w:rsidR="00691F66">
        <w:t>se</w:t>
      </w:r>
      <w:r>
        <w:t xml:space="preserve"> basa en </w:t>
      </w:r>
      <w:r w:rsidR="00691F66">
        <w:t>a partir de una solución inicial, la búsqueda de una mejor solución en un vecindario. Esto se repite de forma iterativa. La búsqueda local es la bas</w:t>
      </w:r>
      <w:r w:rsidR="009D3168">
        <w:t>e</w:t>
      </w:r>
      <w:r w:rsidR="00691F66">
        <w:t xml:space="preserve"> de muchas metaheurísticas </w:t>
      </w:r>
      <w:r w:rsidR="009D3168">
        <w:t>más</w:t>
      </w:r>
      <w:r w:rsidR="00691F66">
        <w:t xml:space="preserve"> complejas, en las cuales se modifican la forma de generar la solución inicial, la generación de vecindarios, la elección del vecino óptimo, la condición de finalización, etc.</w:t>
      </w:r>
    </w:p>
    <w:p w:rsidR="004E2185" w:rsidRDefault="00C40042" w:rsidP="004E2185">
      <w:pPr>
        <w:pStyle w:val="LetranormalTFG"/>
        <w:numPr>
          <w:ilvl w:val="0"/>
          <w:numId w:val="25"/>
        </w:numPr>
      </w:pPr>
      <w:r>
        <w:rPr>
          <w:b/>
        </w:rPr>
        <w:t xml:space="preserve"> </w:t>
      </w:r>
      <w:r w:rsidR="004E2185">
        <w:rPr>
          <w:b/>
        </w:rPr>
        <w:t>Algoritmos voraces</w:t>
      </w:r>
      <w:r w:rsidR="00E62BCE">
        <w:rPr>
          <w:b/>
        </w:rPr>
        <w:t>:</w:t>
      </w:r>
      <w:r w:rsidR="00691F66">
        <w:t xml:space="preserve"> se basa en la elección optima en cada paso local, con la intención de conseguir así la solución general óptima.</w:t>
      </w:r>
      <w:r w:rsidR="001D0B87">
        <w:t xml:space="preserve"> En caso de que la primera elección optima no sea factible, se descarta el elemento.</w:t>
      </w:r>
    </w:p>
    <w:p w:rsidR="004E2185" w:rsidRDefault="004E2185" w:rsidP="00E62BCE">
      <w:pPr>
        <w:pStyle w:val="LetranormalTFG"/>
        <w:numPr>
          <w:ilvl w:val="0"/>
          <w:numId w:val="25"/>
        </w:numPr>
      </w:pPr>
      <w:r>
        <w:rPr>
          <w:b/>
        </w:rPr>
        <w:lastRenderedPageBreak/>
        <w:t xml:space="preserve">Algoritmo </w:t>
      </w:r>
      <w:r w:rsidR="00B939AB">
        <w:rPr>
          <w:b/>
        </w:rPr>
        <w:t>temple simulado</w:t>
      </w:r>
      <w:r w:rsidR="00E62BCE">
        <w:rPr>
          <w:b/>
        </w:rPr>
        <w:t>:</w:t>
      </w:r>
      <w:r w:rsidR="00B939AB">
        <w:t xml:space="preserve"> es un tipo de búsqueda global capaz de escapar de mínimos locales mediante la inclusión de cierta probabilidad de aceptar peores soluciones a la actual durante la búsqueda.</w:t>
      </w:r>
    </w:p>
    <w:p w:rsidR="00B939AB" w:rsidRDefault="00B939AB">
      <w:pPr>
        <w:pStyle w:val="LetranormalTFG"/>
        <w:numPr>
          <w:ilvl w:val="0"/>
          <w:numId w:val="25"/>
        </w:numPr>
      </w:pPr>
      <w:r>
        <w:rPr>
          <w:b/>
        </w:rPr>
        <w:t>Búsqueda Tabú:</w:t>
      </w:r>
      <w:r>
        <w:t xml:space="preserve"> </w:t>
      </w:r>
      <w:r w:rsidR="00F36FC5">
        <w:t>al igual que el anterior, es un algoritmo capaz de escapar de mínimos locales debido a que</w:t>
      </w:r>
      <w:r>
        <w:t xml:space="preserve"> recopila información durante la exploración, la cual se utiliza para restringir las elecciones de vecinos en los vecindarios.</w:t>
      </w:r>
    </w:p>
    <w:p w:rsidR="009C6A8D" w:rsidRDefault="009C6A8D" w:rsidP="009C6A8D">
      <w:pPr>
        <w:pStyle w:val="LetranormalTFG"/>
      </w:pPr>
      <w:r>
        <w:t>En cuanto a las metaheurísticas poblacionales</w:t>
      </w:r>
      <w:r w:rsidR="0089450E">
        <w:t>,</w:t>
      </w:r>
      <w:r>
        <w:t xml:space="preserve"> </w:t>
      </w:r>
      <w:r w:rsidR="0089450E">
        <w:t>algunas de las más relevante son</w:t>
      </w:r>
      <w:r>
        <w:t>:</w:t>
      </w:r>
    </w:p>
    <w:p w:rsidR="009C6A8D" w:rsidRDefault="009C6A8D" w:rsidP="009C6A8D">
      <w:pPr>
        <w:pStyle w:val="LetranormalTFG"/>
        <w:numPr>
          <w:ilvl w:val="0"/>
          <w:numId w:val="25"/>
        </w:numPr>
      </w:pPr>
      <w:r>
        <w:rPr>
          <w:b/>
        </w:rPr>
        <w:t>Algoritmos genéticos:</w:t>
      </w:r>
      <w:r>
        <w:t xml:space="preserve"> se inspiran en la evolución biológica y su base genético-molecular. Se trata de una metaheurística de evolución que, a lo largo de las diferentes iteraciones, mantienen un conjunto de posibles soluciones del problema, cuyos valores evolucionan hacia las mejores soluciones mediante un proceso combinado de selección de individuos y operadores genéticos.</w:t>
      </w:r>
    </w:p>
    <w:p w:rsidR="00C02A6D" w:rsidRPr="00C02A6D" w:rsidRDefault="00C02A6D" w:rsidP="009C6A8D">
      <w:pPr>
        <w:pStyle w:val="LetranormalTFG"/>
        <w:numPr>
          <w:ilvl w:val="0"/>
          <w:numId w:val="25"/>
        </w:numPr>
      </w:pPr>
      <w:proofErr w:type="spellStart"/>
      <w:r>
        <w:rPr>
          <w:b/>
        </w:rPr>
        <w:t>Scatter</w:t>
      </w:r>
      <w:proofErr w:type="spellEnd"/>
      <w:r>
        <w:rPr>
          <w:b/>
        </w:rPr>
        <w:t xml:space="preserve"> </w:t>
      </w:r>
      <w:proofErr w:type="spellStart"/>
      <w:r>
        <w:rPr>
          <w:b/>
        </w:rPr>
        <w:t>search</w:t>
      </w:r>
      <w:proofErr w:type="spellEnd"/>
      <w:r w:rsidR="0089450E">
        <w:rPr>
          <w:b/>
        </w:rPr>
        <w:t xml:space="preserve">: </w:t>
      </w:r>
      <w:r w:rsidR="0089450E">
        <w:t xml:space="preserve">al igual que en los algoritmos genéticos, esta metaheurística se basa en la combinación de las soluciones para crear nuevas. La diferencia principal respecto a los genéticos reside en la población a considerar. Los algoritmos genéticos trabajan sobre grandes poblaciones escogidas aleatoriamente, sin </w:t>
      </w:r>
      <w:r w:rsidR="00F53C4D">
        <w:t>embargo,</w:t>
      </w:r>
      <w:r w:rsidR="0089450E">
        <w:t xml:space="preserve"> </w:t>
      </w:r>
      <w:proofErr w:type="spellStart"/>
      <w:r w:rsidR="0089450E">
        <w:t>scatter</w:t>
      </w:r>
      <w:proofErr w:type="spellEnd"/>
      <w:r w:rsidR="0089450E">
        <w:t xml:space="preserve"> </w:t>
      </w:r>
      <w:proofErr w:type="spellStart"/>
      <w:r w:rsidR="0089450E">
        <w:t>search</w:t>
      </w:r>
      <w:proofErr w:type="spellEnd"/>
      <w:r w:rsidR="0089450E">
        <w:t xml:space="preserve"> trabaja sobre grupos pequeños escogidos estratégicamente.</w:t>
      </w:r>
    </w:p>
    <w:p w:rsidR="00C02A6D" w:rsidRDefault="009803E9" w:rsidP="009C6A8D">
      <w:pPr>
        <w:pStyle w:val="LetranormalTFG"/>
        <w:numPr>
          <w:ilvl w:val="0"/>
          <w:numId w:val="25"/>
        </w:numPr>
      </w:pPr>
      <w:proofErr w:type="spellStart"/>
      <w:r w:rsidRPr="002F3D99">
        <w:rPr>
          <w:b/>
        </w:rPr>
        <w:t>Ant</w:t>
      </w:r>
      <w:proofErr w:type="spellEnd"/>
      <w:r w:rsidRPr="002F3D99">
        <w:rPr>
          <w:b/>
        </w:rPr>
        <w:t xml:space="preserve"> </w:t>
      </w:r>
      <w:proofErr w:type="spellStart"/>
      <w:r w:rsidRPr="002F3D99">
        <w:rPr>
          <w:b/>
        </w:rPr>
        <w:t>colony</w:t>
      </w:r>
      <w:proofErr w:type="spellEnd"/>
      <w:r w:rsidRPr="002F3D99">
        <w:rPr>
          <w:b/>
        </w:rPr>
        <w:t xml:space="preserve"> </w:t>
      </w:r>
      <w:proofErr w:type="spellStart"/>
      <w:r w:rsidRPr="002F3D99">
        <w:rPr>
          <w:b/>
        </w:rPr>
        <w:t>optimization</w:t>
      </w:r>
      <w:proofErr w:type="spellEnd"/>
      <w:r w:rsidR="00F53C4D" w:rsidRPr="002F3D99">
        <w:rPr>
          <w:b/>
        </w:rPr>
        <w:t>:</w:t>
      </w:r>
      <w:r w:rsidR="00F53C4D">
        <w:t xml:space="preserve"> este algoritmo se agrupa dentro de los algoritmos de inteligencia de enjambres. La idea proviene, como el nombre indica, de la forma de comunicar caminos óptimos entre hormigas de una colonia. </w:t>
      </w:r>
      <w:r w:rsidR="004F660C">
        <w:t>Cada “hormiga” genera incrementalmente una solución del problema. Cuando completa una solución, la evalúa y modifica el valor del camino. Esta información dirige a las futuras “hormigas”.</w:t>
      </w:r>
    </w:p>
    <w:p w:rsidR="00722854" w:rsidRDefault="00722854">
      <w:pPr>
        <w:pStyle w:val="TFGtitulo2"/>
      </w:pPr>
      <w:bookmarkStart w:id="9" w:name="_Toc516135596"/>
      <w:r>
        <w:t>4. Estructura de la memoria</w:t>
      </w:r>
      <w:bookmarkEnd w:id="9"/>
    </w:p>
    <w:p w:rsidR="00E83476" w:rsidRDefault="00E83476" w:rsidP="00E83476">
      <w:pPr>
        <w:pStyle w:val="LetranormalTFG"/>
      </w:pPr>
      <w:r>
        <w:t>A continuación, se describe brevemente la estructura del resto del documento:</w:t>
      </w:r>
    </w:p>
    <w:p w:rsidR="00E83476" w:rsidRDefault="00E83476" w:rsidP="00E83476">
      <w:pPr>
        <w:pStyle w:val="LetranormalTFG"/>
      </w:pPr>
      <w:r>
        <w:t xml:space="preserve">En el </w:t>
      </w:r>
      <w:r w:rsidR="00C0511F">
        <w:t>C</w:t>
      </w:r>
      <w:r>
        <w:t>ap</w:t>
      </w:r>
      <w:r w:rsidR="00C0511F">
        <w:t>í</w:t>
      </w:r>
      <w:r>
        <w:t xml:space="preserve">tulo 2, </w:t>
      </w:r>
      <w:r w:rsidRPr="00107381">
        <w:rPr>
          <w:b/>
          <w:i/>
        </w:rPr>
        <w:t>Descripción del problema</w:t>
      </w:r>
      <w:r>
        <w:t xml:space="preserve">, </w:t>
      </w:r>
      <w:r w:rsidR="00A00B90">
        <w:t xml:space="preserve">se comienza explicando que es un vehículo a motor y su configuración de direccionamiento diferencial, así como las ecuaciones que se sacan de las mismas para la función objetivo. A continuación, se explica la navegación autónoma que realiza el robot. Por </w:t>
      </w:r>
      <w:r w:rsidR="001D0B87">
        <w:t>último,</w:t>
      </w:r>
      <w:r w:rsidR="00A00B90">
        <w:t xml:space="preserve"> se describe como se lleva a cabo la simulación del sistema.</w:t>
      </w:r>
    </w:p>
    <w:p w:rsidR="00A00B90" w:rsidRDefault="00A00B90" w:rsidP="00E83476">
      <w:pPr>
        <w:pStyle w:val="LetranormalTFG"/>
      </w:pPr>
      <w:r>
        <w:lastRenderedPageBreak/>
        <w:t xml:space="preserve">En el Capítulo 3, </w:t>
      </w:r>
      <w:r w:rsidRPr="00A00B90">
        <w:rPr>
          <w:b/>
          <w:i/>
        </w:rPr>
        <w:t>Descripción</w:t>
      </w:r>
      <w:r w:rsidRPr="00107381">
        <w:rPr>
          <w:b/>
          <w:i/>
        </w:rPr>
        <w:t xml:space="preserve"> </w:t>
      </w:r>
      <w:r w:rsidRPr="00A00B90">
        <w:rPr>
          <w:b/>
          <w:i/>
        </w:rPr>
        <w:t>algorítmica</w:t>
      </w:r>
      <w:r>
        <w:t xml:space="preserve">, se expone el algoritmo, comenzando por los métodos constructivos utilizados seguidos de los generadores de vecindarios. </w:t>
      </w:r>
      <w:r w:rsidR="001D0B87">
        <w:t>Para finalizar</w:t>
      </w:r>
      <w:r>
        <w:t xml:space="preserve"> se explica el algoritmo de búsqueda local básica y posibles metaheurísticas con las que escapar de los óptimos locales.</w:t>
      </w:r>
    </w:p>
    <w:p w:rsidR="00A00B90" w:rsidRDefault="00A00B90" w:rsidP="00E83476">
      <w:pPr>
        <w:pStyle w:val="LetranormalTFG"/>
      </w:pPr>
      <w:r>
        <w:t xml:space="preserve">En el </w:t>
      </w:r>
      <w:r w:rsidR="005872DA">
        <w:t>Capítulo</w:t>
      </w:r>
      <w:r>
        <w:t xml:space="preserve"> 4, </w:t>
      </w:r>
      <w:r w:rsidR="005872DA">
        <w:rPr>
          <w:b/>
          <w:i/>
        </w:rPr>
        <w:t>Implementación</w:t>
      </w:r>
      <w:r>
        <w:t xml:space="preserve">, </w:t>
      </w:r>
      <w:r w:rsidR="005872DA">
        <w:t xml:space="preserve">se comienza informando sobre la metodología utilizada en el proyecto, lenguaje de programación, sistema de control de versiones, etc. A continuación, se pasa a explicar el diseño de la aplicación mediante un diagrama de clases. Por </w:t>
      </w:r>
      <w:r w:rsidR="001D0B87">
        <w:t>último,</w:t>
      </w:r>
      <w:r w:rsidR="005872DA">
        <w:t xml:space="preserve"> se describen los detalles algorítmicos de bajo nivel.</w:t>
      </w:r>
    </w:p>
    <w:p w:rsidR="005872DA" w:rsidRPr="00107381" w:rsidRDefault="005872DA" w:rsidP="00107381">
      <w:pPr>
        <w:pStyle w:val="LetranormalTFG"/>
      </w:pPr>
      <w:r>
        <w:t xml:space="preserve">En el Capítulo 5, </w:t>
      </w:r>
      <w:r>
        <w:rPr>
          <w:b/>
          <w:i/>
        </w:rPr>
        <w:t>Resultados</w:t>
      </w:r>
      <w:r>
        <w:t>, se comparan los diferentes resultados</w:t>
      </w:r>
      <w:r w:rsidR="001D0B87">
        <w:t xml:space="preserve"> en tiempo de ejecución y solución final,</w:t>
      </w:r>
      <w:r>
        <w:t xml:space="preserve"> obtenidos sobre l</w:t>
      </w:r>
      <w:r w:rsidR="001D0B87">
        <w:t>as diferentes instancias y búsquedas locales mediante gráficas y tablas</w:t>
      </w:r>
      <w:r>
        <w:t>.</w:t>
      </w:r>
    </w:p>
    <w:p w:rsidR="00E50592" w:rsidRDefault="00E50592">
      <w:pPr>
        <w:rPr>
          <w:rFonts w:ascii="Century Gothic" w:eastAsiaTheme="majorEastAsia" w:hAnsi="Century Gothic" w:cstheme="majorBidi"/>
          <w:b/>
          <w:sz w:val="40"/>
          <w:szCs w:val="32"/>
        </w:rPr>
        <w:sectPr w:rsidR="00E50592" w:rsidSect="008D373D">
          <w:headerReference w:type="default" r:id="rId10"/>
          <w:footerReference w:type="default" r:id="rId11"/>
          <w:headerReference w:type="first" r:id="rId12"/>
          <w:type w:val="continuous"/>
          <w:pgSz w:w="11906" w:h="16838"/>
          <w:pgMar w:top="1418" w:right="1418" w:bottom="1418" w:left="1418" w:header="709" w:footer="709" w:gutter="0"/>
          <w:cols w:space="708"/>
          <w:titlePg/>
          <w:docGrid w:linePitch="360"/>
        </w:sectPr>
      </w:pPr>
      <w:bookmarkStart w:id="10" w:name="_Toc511483567"/>
      <w:bookmarkStart w:id="11" w:name="_Toc511483568"/>
      <w:bookmarkStart w:id="12" w:name="_Toc511483569"/>
      <w:bookmarkStart w:id="13" w:name="_Toc511483570"/>
      <w:bookmarkStart w:id="14" w:name="_Toc511483571"/>
      <w:bookmarkStart w:id="15" w:name="_Toc511483572"/>
      <w:bookmarkStart w:id="16" w:name="_Toc511483573"/>
      <w:bookmarkStart w:id="17" w:name="_Toc511483574"/>
      <w:bookmarkStart w:id="18" w:name="_Toc511483575"/>
      <w:bookmarkStart w:id="19" w:name="_Toc511483576"/>
      <w:bookmarkStart w:id="20" w:name="_Toc511483577"/>
      <w:bookmarkStart w:id="21" w:name="_Toc511483578"/>
      <w:bookmarkStart w:id="22" w:name="_Toc511483579"/>
      <w:bookmarkStart w:id="23" w:name="_Toc511483580"/>
      <w:bookmarkStart w:id="24" w:name="_Toc511483581"/>
      <w:bookmarkStart w:id="25" w:name="_Toc511483582"/>
      <w:bookmarkStart w:id="26" w:name="_Toc511483583"/>
      <w:bookmarkStart w:id="27" w:name="_Toc511483584"/>
      <w:bookmarkStart w:id="28" w:name="_Toc511483585"/>
      <w:bookmarkStart w:id="29" w:name="_Toc511483586"/>
      <w:bookmarkStart w:id="30" w:name="_Toc511483587"/>
      <w:bookmarkStart w:id="31" w:name="_Toc511483588"/>
      <w:bookmarkStart w:id="32" w:name="_Toc511483589"/>
      <w:bookmarkStart w:id="33" w:name="_Toc511483590"/>
      <w:bookmarkStart w:id="34" w:name="_Toc511483591"/>
      <w:bookmarkStart w:id="35" w:name="_Toc511483593"/>
      <w:bookmarkStart w:id="36" w:name="_Toc511483594"/>
      <w:bookmarkStart w:id="37" w:name="_Toc511483595"/>
      <w:bookmarkStart w:id="38" w:name="_Toc511483596"/>
      <w:bookmarkStart w:id="39" w:name="_Toc51148359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BC3217" w:rsidRDefault="00BC3217" w:rsidP="00BC3217">
      <w:pPr>
        <w:pStyle w:val="TituloTFG"/>
      </w:pPr>
      <w:bookmarkStart w:id="40" w:name="_Toc516135597"/>
      <w:r>
        <w:lastRenderedPageBreak/>
        <w:t xml:space="preserve">Capítulo 2 </w:t>
      </w:r>
      <w:r w:rsidR="006A36B1">
        <w:t>Descripción del problema</w:t>
      </w:r>
      <w:bookmarkEnd w:id="40"/>
    </w:p>
    <w:p w:rsidR="00950614" w:rsidRDefault="000475C7" w:rsidP="00107381">
      <w:pPr>
        <w:pStyle w:val="TFGtitulo2"/>
      </w:pPr>
      <w:bookmarkStart w:id="41" w:name="_Toc516135598"/>
      <w:r w:rsidRPr="00BD0678">
        <w:t xml:space="preserve">1. </w:t>
      </w:r>
      <w:r w:rsidR="006A36B1" w:rsidRPr="00BD0678">
        <w:t>Direccionamiento diferencial</w:t>
      </w:r>
      <w:bookmarkEnd w:id="41"/>
    </w:p>
    <w:p w:rsidR="00B328B5" w:rsidRPr="00B328B5" w:rsidRDefault="00B328B5" w:rsidP="00B328B5">
      <w:pPr>
        <w:pStyle w:val="LetranormalTFG"/>
        <w:rPr>
          <w:b/>
          <w:u w:val="single"/>
        </w:rPr>
      </w:pPr>
      <w:r w:rsidRPr="00B328B5">
        <w:rPr>
          <w:b/>
          <w:u w:val="single"/>
        </w:rPr>
        <w:t>Vehículos con ruedas</w:t>
      </w:r>
    </w:p>
    <w:p w:rsidR="00B328B5" w:rsidRDefault="00B328B5" w:rsidP="00B328B5">
      <w:pPr>
        <w:pStyle w:val="LetranormalTFG"/>
      </w:pPr>
      <w:r>
        <w:t>Los vehículos con ruedas son la solución más simple movilidad en terrenos suficientemente duros y libros de obstáculos, permitiendo conseguir velocidades relativamente altas.</w:t>
      </w:r>
    </w:p>
    <w:p w:rsidR="00B328B5" w:rsidRDefault="00B328B5" w:rsidP="00B328B5">
      <w:pPr>
        <w:pStyle w:val="LetranormalTFG"/>
      </w:pPr>
      <w:r>
        <w:t>Como limitación más significativa cabe mencionar el deslizamiento en la impulsión. Dependiendo de las características del terreno pueden presentarse también deslizamientos y vibraciones. La locomoción mediante ruedas es poco eficiente en terrenos blandos.</w:t>
      </w:r>
    </w:p>
    <w:p w:rsidR="00B328B5" w:rsidRDefault="00B328B5" w:rsidP="00B328B5">
      <w:pPr>
        <w:pStyle w:val="LetranormalTFG"/>
      </w:pPr>
      <w:r>
        <w:t>Por otra parte, excepto en configuraciones muy especiales, no es posible alterar internamente el margen de estabilidad para adaptarse a la configuración del terreno, lo que limita de forma importante los caminos aceptables del soporte.</w:t>
      </w:r>
    </w:p>
    <w:p w:rsidR="00B328B5" w:rsidRDefault="00B328B5" w:rsidP="00B328B5">
      <w:pPr>
        <w:pStyle w:val="LetranormalTFG"/>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rsidR="00B328B5" w:rsidRPr="00B328B5" w:rsidRDefault="00B328B5" w:rsidP="00B328B5">
      <w:pPr>
        <w:pStyle w:val="LetranormalTFG"/>
        <w:rPr>
          <w:b/>
          <w:u w:val="single"/>
        </w:rPr>
      </w:pPr>
      <w:r w:rsidRPr="00B328B5">
        <w:rPr>
          <w:b/>
          <w:u w:val="single"/>
        </w:rPr>
        <w:t>Modelo cinemático</w:t>
      </w:r>
    </w:p>
    <w:p w:rsidR="00B328B5" w:rsidRDefault="00B328B5" w:rsidP="00B328B5">
      <w:pPr>
        <w:pStyle w:val="LetranormalTFG"/>
      </w:pPr>
      <w:r>
        <w:t xml:space="preserve">Tal y como se muestra en la Figura </w:t>
      </w:r>
      <w:r>
        <w:t>X</w:t>
      </w:r>
      <w:r>
        <w:t>, supóngase un sistema de referencia {G} y un sistema {L} con origen en el punto de guiado del vehículo y eje YL en la dirección del eje longitudinal del vehículo.</w:t>
      </w:r>
    </w:p>
    <w:p w:rsidR="00B328B5" w:rsidRDefault="00B328B5" w:rsidP="00B328B5">
      <w:pPr>
        <w:pStyle w:val="LetranormalTFG"/>
        <w:jc w:val="center"/>
      </w:pPr>
      <w:r>
        <w:rPr>
          <w:noProof/>
        </w:rPr>
        <w:drawing>
          <wp:inline distT="0" distB="0" distL="0" distR="0">
            <wp:extent cx="2971800" cy="1628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628775"/>
                    </a:xfrm>
                    <a:prstGeom prst="rect">
                      <a:avLst/>
                    </a:prstGeom>
                    <a:noFill/>
                    <a:ln>
                      <a:noFill/>
                    </a:ln>
                  </pic:spPr>
                </pic:pic>
              </a:graphicData>
            </a:graphic>
          </wp:inline>
        </w:drawing>
      </w:r>
    </w:p>
    <w:p w:rsidR="00B328B5" w:rsidRDefault="00B328B5" w:rsidP="00B328B5">
      <w:pPr>
        <w:pStyle w:val="LetranormalTFG"/>
        <w:jc w:val="center"/>
      </w:pPr>
      <w:r w:rsidRPr="00B328B5">
        <w:rPr>
          <w:b/>
        </w:rPr>
        <w:lastRenderedPageBreak/>
        <w:t xml:space="preserve">Figura </w:t>
      </w:r>
      <w:r>
        <w:rPr>
          <w:b/>
        </w:rPr>
        <w:t>X</w:t>
      </w:r>
      <w:r w:rsidRPr="00B328B5">
        <w:rPr>
          <w:b/>
        </w:rPr>
        <w:t>.</w:t>
      </w:r>
      <w:r>
        <w:t xml:space="preserve"> Modelo cinemático de un robot móvil.</w:t>
      </w:r>
    </w:p>
    <w:p w:rsidR="00A93505" w:rsidRPr="0005392A" w:rsidRDefault="00B328B5" w:rsidP="00B328B5">
      <w:pPr>
        <w:pStyle w:val="LetranormalTFG"/>
      </w:pPr>
      <w:r>
        <w:t xml:space="preserve">Entonces, si el vehículo tiene una velocidad de desplazamiento </w:t>
      </w:r>
      <w:r>
        <w:rPr>
          <w:rFonts w:ascii="Cambria Math" w:hAnsi="Cambria Math" w:cs="Cambria Math"/>
        </w:rPr>
        <w:t>𝑣</w:t>
      </w:r>
      <w:r>
        <w:t xml:space="preserve"> y de rotación </w:t>
      </w:r>
      <w:r>
        <w:rPr>
          <w:rFonts w:ascii="Cambria Math" w:hAnsi="Cambria Math" w:cs="Cambria Math"/>
        </w:rPr>
        <w:t>𝑤</w:t>
      </w:r>
      <w:r>
        <w:t xml:space="preserve"> con respecto a {L}, con respecto a {G} la velocidad es:</w:t>
      </w:r>
      <w:r w:rsidR="00A93505">
        <w:rPr>
          <w:rFonts w:eastAsiaTheme="minorEastAsia"/>
        </w:rPr>
        <w:tab/>
      </w:r>
    </w:p>
    <w:p w:rsidR="00A93505" w:rsidRPr="0005392A" w:rsidRDefault="00B328B5" w:rsidP="00A93505">
      <w:pPr>
        <w:pStyle w:val="LetranormalTFG"/>
        <w:tabs>
          <w:tab w:val="right" w:pos="9070"/>
        </w:tabs>
      </w:pPr>
      <w:r w:rsidRPr="00884C57">
        <w:rPr>
          <w:position w:val="-50"/>
        </w:rPr>
        <w:object w:dxaOrig="164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82.5pt;height:54.75pt" o:ole="">
            <v:imagedata r:id="rId14" o:title=""/>
          </v:shape>
          <o:OLEObject Type="Embed" ProgID="Equation.DSMT4" ShapeID="_x0000_i1055" DrawAspect="Content" ObjectID="_1590444098" r:id="rId15"/>
        </w:object>
      </w:r>
      <w:r w:rsidR="00A93505">
        <w:tab/>
      </w:r>
      <w:r w:rsidR="00A93505">
        <w:rPr>
          <w:rFonts w:eastAsiaTheme="minorEastAsia"/>
        </w:rPr>
        <w:t>(3)</w:t>
      </w:r>
    </w:p>
    <w:p w:rsidR="00B328B5" w:rsidRPr="008A1C24" w:rsidRDefault="00B328B5" w:rsidP="00B328B5">
      <w:pPr>
        <w:pStyle w:val="LetranormalTFG"/>
        <w:numPr>
          <w:ilvl w:val="0"/>
          <w:numId w:val="33"/>
        </w:numPr>
      </w:pPr>
      <w:r w:rsidRPr="008A1C24">
        <w:t xml:space="preserve">Así, si se conoce </w:t>
      </w:r>
      <m:oMath>
        <m:r>
          <w:rPr>
            <w:rFonts w:ascii="Cambria Math" w:hAnsi="Cambria Math"/>
          </w:rPr>
          <m:t>v</m:t>
        </m:r>
      </m:oMath>
      <w:r w:rsidRPr="008A1C24">
        <w:rPr>
          <w:rFonts w:eastAsiaTheme="minorEastAsia"/>
        </w:rPr>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rsidR="00B328B5" w:rsidRPr="008A1C24" w:rsidRDefault="00B328B5" w:rsidP="00B328B5">
      <w:pPr>
        <w:pStyle w:val="LetranormalTFG"/>
        <w:numPr>
          <w:ilvl w:val="0"/>
          <w:numId w:val="33"/>
        </w:numPr>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rsidR="00B328B5" w:rsidRPr="00B328B5" w:rsidRDefault="00B328B5" w:rsidP="00B328B5">
      <w:pPr>
        <w:pStyle w:val="LetranormalTFG"/>
        <w:rPr>
          <w:b/>
          <w:u w:val="single"/>
        </w:rPr>
      </w:pPr>
      <w:r w:rsidRPr="00B328B5">
        <w:rPr>
          <w:b/>
          <w:u w:val="single"/>
        </w:rPr>
        <w:t>Modelo discreto</w:t>
      </w:r>
    </w:p>
    <w:p w:rsidR="00B328B5" w:rsidRPr="008A1C24" w:rsidRDefault="00B328B5" w:rsidP="00B328B5">
      <w:pPr>
        <w:pStyle w:val="LetranormalTFG"/>
      </w:pPr>
      <w:r w:rsidRPr="008A1C24">
        <w:t>La derivada de una funci</w:t>
      </w:r>
      <w:r>
        <w:t>ó</w:t>
      </w:r>
      <w:r w:rsidRPr="008A1C24">
        <w:t>n puede aproximarse por el cociente incremental</w:t>
      </w:r>
      <w:r>
        <w:t>:</w:t>
      </w:r>
    </w:p>
    <w:p w:rsidR="00B328B5" w:rsidRPr="00EE0CC9" w:rsidRDefault="00B328B5" w:rsidP="00B328B5">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rsidR="00B328B5" w:rsidRDefault="00B328B5" w:rsidP="00B328B5">
      <w:pPr>
        <w:pStyle w:val="LetranormalTFG"/>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rsidR="00B328B5" w:rsidRDefault="00B328B5" w:rsidP="00B328B5">
      <w:pPr>
        <w:pStyle w:val="LetranormalTFG"/>
      </w:pPr>
      <w:r>
        <w:t xml:space="preserve">El resultado es </w:t>
      </w:r>
      <w:r>
        <w:t>que,</w:t>
      </w:r>
      <w:r>
        <w:t xml:space="preserve"> con una ecuación de este tipo, la nueva coordenada x (en t+1) se puede calcular a partir de la anterior (en t) mediante la ecuación:</w:t>
      </w:r>
    </w:p>
    <w:p w:rsidR="00B328B5" w:rsidRPr="00CB7020" w:rsidRDefault="00B328B5" w:rsidP="00B328B5">
      <w:pPr>
        <w:pStyle w:val="LetranormalTFG"/>
        <w:rPr>
          <w:rFonts w:ascii="Cambria Math" w:hAnsi="Cambria Math"/>
        </w:rPr>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B328B5" w:rsidRDefault="00B328B5" w:rsidP="00B328B5">
      <w:pPr>
        <w:pStyle w:val="LetranormalTFG"/>
      </w:pPr>
      <w:r w:rsidRPr="00CB7020">
        <w:t>Aplicando</w:t>
      </w:r>
      <w:r>
        <w:t xml:space="preserve"> el mismo resultado al resto de coordenadas del modelo cinemático directo, se obtiene:</w:t>
      </w:r>
    </w:p>
    <w:p w:rsidR="00B328B5" w:rsidRPr="00EE0CC9" w:rsidRDefault="00B328B5" w:rsidP="00B328B5">
      <w:pPr>
        <w:pStyle w:val="LetranormalTFG"/>
      </w:pPr>
      <m:oMathPara>
        <m:oMathParaPr>
          <m:jc m:val="left"/>
        </m:oMathParaPr>
        <m:oMath>
          <m:r>
            <w:rPr>
              <w:rFonts w:ascii="Cambria Math" w:hAnsi="Cambria Math"/>
            </w:rPr>
            <m:t>x(t+1)=x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r>
            <m:rPr>
              <m:sty m:val="p"/>
            </m:rPr>
            <w:rPr>
              <w:rFonts w:ascii="Cambria Math" w:hAnsi="Cambria Math"/>
            </w:rPr>
            <m:t>∆</m:t>
          </m:r>
          <m:r>
            <w:rPr>
              <w:rFonts w:ascii="Cambria Math" w:hAnsi="Cambria Math"/>
            </w:rPr>
            <m:t>t</m:t>
          </m:r>
        </m:oMath>
      </m:oMathPara>
    </w:p>
    <w:p w:rsidR="00B328B5" w:rsidRPr="00EE0CC9" w:rsidRDefault="00B328B5" w:rsidP="00B328B5">
      <w:pPr>
        <w:pStyle w:val="LetranormalTFG"/>
      </w:pPr>
      <m:oMathPara>
        <m:oMathParaPr>
          <m:jc m:val="left"/>
        </m:oMathParaPr>
        <m:oMath>
          <m:r>
            <w:rPr>
              <w:rFonts w:ascii="Cambria Math" w:hAnsi="Cambria Math"/>
            </w:rPr>
            <m:t>y(t+1)=y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r>
            <m:rPr>
              <m:sty m:val="p"/>
            </m:rPr>
            <w:rPr>
              <w:rFonts w:ascii="Cambria Math" w:hAnsi="Cambria Math"/>
            </w:rPr>
            <m:t>∆</m:t>
          </m:r>
          <m:r>
            <w:rPr>
              <w:rFonts w:ascii="Cambria Math" w:hAnsi="Cambria Math"/>
            </w:rPr>
            <m:t>t</m:t>
          </m:r>
        </m:oMath>
      </m:oMathPara>
    </w:p>
    <w:p w:rsidR="00B328B5" w:rsidRPr="00EE0CC9" w:rsidRDefault="00B328B5" w:rsidP="00B328B5">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φ</m:t>
              </m:r>
            </m:sub>
          </m:sSub>
          <m:r>
            <w:rPr>
              <w:rFonts w:ascii="Cambria Math" w:hAnsi="Cambria Math"/>
            </w:rPr>
            <m:t>∙</m:t>
          </m:r>
          <m:r>
            <m:rPr>
              <m:sty m:val="p"/>
            </m:rPr>
            <w:rPr>
              <w:rFonts w:ascii="Cambria Math" w:hAnsi="Cambria Math"/>
            </w:rPr>
            <m:t>∆</m:t>
          </m:r>
          <m:r>
            <w:rPr>
              <w:rFonts w:ascii="Cambria Math" w:hAnsi="Cambria Math"/>
            </w:rPr>
            <m:t>t</m:t>
          </m:r>
        </m:oMath>
      </m:oMathPara>
    </w:p>
    <w:p w:rsidR="00B328B5" w:rsidRPr="00CB7020" w:rsidRDefault="00B328B5" w:rsidP="00B328B5">
      <w:pPr>
        <w:pStyle w:val="LetranormalTFG"/>
      </w:pPr>
      <w:r>
        <w:t xml:space="preserve">Por tanto, si se dispone de las coordenadas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φ</m:t>
                </m:r>
              </m:sub>
            </m:sSub>
          </m:e>
        </m:d>
      </m:oMath>
      <w:r>
        <w:rPr>
          <w:rFonts w:eastAsiaTheme="minorEastAsia"/>
        </w:rPr>
        <w:t xml:space="preserve"> en cada instante de un determinado horizonte temporal, se puede calcular la nueva posición y orientación del robot en dicho horizonte.</w:t>
      </w:r>
    </w:p>
    <w:p w:rsidR="00B328B5" w:rsidRPr="00B328B5" w:rsidRDefault="00B328B5" w:rsidP="00B328B5">
      <w:pPr>
        <w:pStyle w:val="LetranormalTFG"/>
        <w:rPr>
          <w:b/>
          <w:u w:val="single"/>
        </w:rPr>
      </w:pPr>
      <w:r w:rsidRPr="00B328B5">
        <w:rPr>
          <w:b/>
          <w:u w:val="single"/>
        </w:rPr>
        <w:lastRenderedPageBreak/>
        <w:t>Direccionamiento diferencial</w:t>
      </w:r>
    </w:p>
    <w:p w:rsidR="00B328B5" w:rsidRDefault="00B328B5" w:rsidP="00B328B5">
      <w:pPr>
        <w:pStyle w:val="LetranormalTFG"/>
      </w:pPr>
      <w:r>
        <w:t xml:space="preserve">El direccionamiento diferencial viene dado por la diferencia de velocidades de las ruedas laterales. La tracción se consigue con esas mismas ruedas. Adicionalmente, existen una o más ruedas para el soporte. En la figura </w:t>
      </w:r>
      <w:r w:rsidR="008126A2">
        <w:t>X</w:t>
      </w:r>
      <w:r>
        <w:t xml:space="preserve"> se muestra una imagen de dicho esquema. Nótese que para especificar la configuración hay que indicar los valores de las tres variables (x, y, </w:t>
      </w:r>
      <m:oMath>
        <m:r>
          <w:rPr>
            <w:rFonts w:ascii="Cambria Math" w:hAnsi="Cambria Math"/>
          </w:rPr>
          <m:t>φ</m:t>
        </m:r>
      </m:oMath>
      <w:r>
        <w:t>), siendo las variables de control son las velocidades de las ruedas laterales.</w:t>
      </w:r>
    </w:p>
    <w:p w:rsidR="00B328B5" w:rsidRDefault="00B328B5" w:rsidP="00B328B5">
      <w:pPr>
        <w:spacing w:line="312" w:lineRule="auto"/>
        <w:jc w:val="center"/>
      </w:pPr>
      <w:r w:rsidRPr="00FA088C">
        <w:rPr>
          <w:noProof/>
          <w:lang w:eastAsia="es-ES"/>
        </w:rPr>
        <w:drawing>
          <wp:inline distT="0" distB="0" distL="0" distR="0" wp14:anchorId="4822645E" wp14:editId="6A7144E2">
            <wp:extent cx="2892236" cy="2495550"/>
            <wp:effectExtent l="0" t="0" r="381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16">
                      <a:extLst>
                        <a:ext uri="{28A0092B-C50C-407E-A947-70E740481C1C}">
                          <a14:useLocalDpi xmlns:a14="http://schemas.microsoft.com/office/drawing/2010/main" val="0"/>
                        </a:ext>
                      </a:extLst>
                    </a:blip>
                    <a:srcRect l="50864" t="2370" r="11887" b="62076"/>
                    <a:stretch>
                      <a:fillRect/>
                    </a:stretch>
                  </pic:blipFill>
                  <pic:spPr bwMode="auto">
                    <a:xfrm>
                      <a:off x="0" y="0"/>
                      <a:ext cx="2920962" cy="2520336"/>
                    </a:xfrm>
                    <a:prstGeom prst="rect">
                      <a:avLst/>
                    </a:prstGeom>
                    <a:noFill/>
                    <a:ln>
                      <a:noFill/>
                    </a:ln>
                    <a:extLst/>
                  </pic:spPr>
                </pic:pic>
              </a:graphicData>
            </a:graphic>
          </wp:inline>
        </w:drawing>
      </w:r>
    </w:p>
    <w:p w:rsidR="00B328B5" w:rsidRDefault="00B328B5" w:rsidP="00B328B5">
      <w:pPr>
        <w:pStyle w:val="LetranormalTFG"/>
        <w:jc w:val="center"/>
      </w:pPr>
      <w:r w:rsidRPr="00330E47">
        <w:rPr>
          <w:b/>
        </w:rPr>
        <w:t xml:space="preserve">Figura </w:t>
      </w:r>
      <w:r>
        <w:rPr>
          <w:b/>
        </w:rPr>
        <w:t>X</w:t>
      </w:r>
      <w:r>
        <w:t>. Locomoción mediante guiado diferencial.</w:t>
      </w:r>
    </w:p>
    <w:p w:rsidR="00B328B5" w:rsidRDefault="00B328B5" w:rsidP="008126A2">
      <w:pPr>
        <w:pStyle w:val="LetranormalTFG"/>
      </w:pPr>
      <w:r>
        <w:t xml:space="preserve">Sean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w:t>
      </w:r>
      <w:r>
        <w:t xml:space="preserve">y </w:t>
      </w:r>
      <m:oMath>
        <m:sSub>
          <m:sSubPr>
            <m:ctrlPr>
              <w:rPr>
                <w:rFonts w:ascii="Cambria Math" w:hAnsi="Cambria Math"/>
                <w:i/>
              </w:rPr>
            </m:ctrlPr>
          </m:sSubPr>
          <m:e>
            <m:r>
              <w:rPr>
                <w:rFonts w:ascii="Cambria Math" w:hAnsi="Cambria Math"/>
              </w:rPr>
              <m:t>w</m:t>
            </m:r>
          </m:e>
          <m:sub>
            <m:r>
              <w:rPr>
                <w:rFonts w:ascii="Cambria Math" w:hAnsi="Cambria Math"/>
              </w:rPr>
              <m:t>d</m:t>
            </m:r>
          </m:sub>
        </m:sSub>
      </m:oMath>
      <w:r>
        <w:t xml:space="preserve"> las velocidades de giro de </w:t>
      </w:r>
      <w:r>
        <w:t>las ruedas</w:t>
      </w:r>
      <w:r>
        <w:t xml:space="preserve">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∙R</m:t>
        </m:r>
      </m:oMath>
      <w:r>
        <w:t xml:space="preserve"> y </w:t>
      </w:r>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∙R</m:t>
        </m:r>
      </m:oMath>
      <w:r>
        <w:t xml:space="preserve">. En este caso, </w:t>
      </w:r>
      <w:proofErr w:type="spellStart"/>
      <w:r>
        <w:t>Ia</w:t>
      </w:r>
      <w:proofErr w:type="spellEnd"/>
      <w:r>
        <w:t xml:space="preserve"> velocidad lineal y la velocidad angular correspondientes en el modelo vienen dadas por:</w:t>
      </w:r>
    </w:p>
    <w:p w:rsidR="00B328B5" w:rsidRPr="00F336E0" w:rsidRDefault="00B328B5" w:rsidP="008126A2">
      <w:pPr>
        <w:pStyle w:val="LetranormalTFG"/>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2</m:t>
              </m:r>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oMath>
      </m:oMathPara>
    </w:p>
    <w:p w:rsidR="00B328B5" w:rsidRPr="00060448" w:rsidRDefault="00B328B5"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D</m:t>
              </m:r>
            </m:den>
          </m:f>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D</m:t>
              </m:r>
            </m:den>
          </m:f>
        </m:oMath>
      </m:oMathPara>
    </w:p>
    <w:p w:rsidR="00B328B5" w:rsidRDefault="00B328B5" w:rsidP="008126A2">
      <w:pPr>
        <w:pStyle w:val="LetranormalTFG"/>
        <w:rPr>
          <w:rFonts w:eastAsiaTheme="minorEastAsia"/>
        </w:rPr>
      </w:pPr>
    </w:p>
    <w:p w:rsidR="00B328B5" w:rsidRPr="00060448" w:rsidRDefault="00B328B5" w:rsidP="008126A2">
      <w:pPr>
        <w:pStyle w:val="LetranormalTFG"/>
      </w:pPr>
      <w:r w:rsidRPr="00060448">
        <w:t>Sustituyendo estas expresiones en la</w:t>
      </w:r>
      <w:r>
        <w:t>s</w:t>
      </w:r>
      <w:r w:rsidRPr="00060448">
        <w:t xml:space="preserve"> obtenida</w:t>
      </w:r>
      <w:r>
        <w:t>s</w:t>
      </w:r>
      <w:r w:rsidRPr="00060448">
        <w:t xml:space="preserve"> </w:t>
      </w:r>
      <w:r>
        <w:t xml:space="preserve">a partir de la Figura </w:t>
      </w:r>
      <w:proofErr w:type="gramStart"/>
      <w:r>
        <w:t>X</w:t>
      </w:r>
      <w:r w:rsidR="008126A2">
        <w:t>(</w:t>
      </w:r>
      <w:proofErr w:type="gramEnd"/>
      <w:r w:rsidR="008126A2">
        <w:t>FIGURA DOS MAS ARRIBA BORRAR ESTO)</w:t>
      </w:r>
      <w:r w:rsidRPr="00060448">
        <w:t xml:space="preserve">, se obtienen las velocidades </w:t>
      </w:r>
      <w:r>
        <w:t xml:space="preserve">de las coordenadas del robot </w:t>
      </w:r>
      <w:r w:rsidRPr="00060448">
        <w:t>en el sistema {G} a partir de la velocidad de giro de cada rueda:</w:t>
      </w:r>
    </w:p>
    <w:p w:rsidR="00B328B5" w:rsidRPr="008A1C24" w:rsidRDefault="00B328B5"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m:t>
                  </m:r>
                </m:e>
              </m:d>
            </m:e>
          </m:func>
        </m:oMath>
      </m:oMathPara>
    </w:p>
    <w:p w:rsidR="00B328B5" w:rsidRPr="008A1C24" w:rsidRDefault="00B328B5"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lin</m:t>
              </m:r>
            </m:sub>
          </m:sSub>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r>
                <w:rPr>
                  <w:rFonts w:ascii="Cambria Math" w:hAnsi="Cambria Math"/>
                </w:rPr>
                <m:t>=</m:t>
              </m:r>
            </m:e>
          </m:func>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m:t>
                  </m:r>
                </m:e>
              </m:d>
            </m:e>
          </m:func>
        </m:oMath>
      </m:oMathPara>
    </w:p>
    <w:p w:rsidR="00B328B5" w:rsidRPr="008A1C24" w:rsidRDefault="00B328B5" w:rsidP="008126A2">
      <w:pPr>
        <w:pStyle w:val="LetranormalTFG"/>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φ</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ang</m:t>
              </m:r>
            </m:sub>
          </m:sSub>
          <m:r>
            <w:rPr>
              <w:rFonts w:ascii="Cambria Math" w:hAnsi="Cambria Math"/>
            </w:rPr>
            <m:t xml:space="preserve">                =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num>
            <m:den>
              <m:r>
                <w:rPr>
                  <w:rFonts w:ascii="Cambria Math" w:hAnsi="Cambria Math"/>
                </w:rPr>
                <m:t>D</m:t>
              </m:r>
            </m:den>
          </m:f>
        </m:oMath>
      </m:oMathPara>
    </w:p>
    <w:p w:rsidR="00B328B5" w:rsidRDefault="00B328B5" w:rsidP="008126A2">
      <w:pPr>
        <w:pStyle w:val="LetranormalTFG"/>
      </w:pPr>
    </w:p>
    <w:p w:rsidR="00B328B5" w:rsidRDefault="00B328B5" w:rsidP="008126A2">
      <w:pPr>
        <w:pStyle w:val="LetranormalTFG"/>
      </w:pPr>
      <w:r>
        <w:t>Finalmente, utilizando el modelo discreto, se obtiene:</w:t>
      </w:r>
    </w:p>
    <w:p w:rsidR="00B328B5" w:rsidRPr="00EE0CC9" w:rsidRDefault="00B328B5" w:rsidP="008126A2">
      <w:pPr>
        <w:pStyle w:val="LetranormalTFG"/>
      </w:pPr>
      <m:oMathPara>
        <m:oMathParaPr>
          <m:jc m:val="left"/>
        </m:oMathParaPr>
        <m:oMath>
          <m:r>
            <w:rPr>
              <w:rFonts w:ascii="Cambria Math" w:hAnsi="Cambria Math"/>
            </w:rPr>
            <m:t>x(t+1)=x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A63B8C"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Y teniendo en cuenta que </w:t>
      </w:r>
      <m:oMath>
        <m:r>
          <w:rPr>
            <w:rFonts w:ascii="Cambria Math" w:hAnsi="Cambria Math"/>
          </w:rPr>
          <m:t>w=2πf</m:t>
        </m:r>
      </m:oMath>
      <w:r>
        <w:t xml:space="preserve">, siendo </w:t>
      </w:r>
      <w:r w:rsidRPr="00A211FD">
        <w:rPr>
          <w:i/>
        </w:rPr>
        <w:t>f</w:t>
      </w:r>
      <w:r>
        <w:t xml:space="preserve"> las vueltas por segundo de cada motor,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8126A2" w:rsidRDefault="00B328B5" w:rsidP="008126A2">
      <w:pPr>
        <w:pStyle w:val="LetranormalTFG"/>
      </w:pPr>
      <m:oMathPara>
        <m:oMathParaPr>
          <m:jc m:val="left"/>
        </m:oMathParaPr>
        <m:oMath>
          <m:r>
            <w:rPr>
              <w:rFonts w:ascii="Cambria Math" w:hAnsi="Cambria Math"/>
            </w:rPr>
            <m:t>φ(t+1)=φ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p>
    <w:p w:rsidR="00B328B5" w:rsidRDefault="00B328B5" w:rsidP="008126A2">
      <w:pPr>
        <w:pStyle w:val="LetranormalTFG"/>
      </w:pPr>
      <w:r>
        <w:t xml:space="preserve">Para terminar, si llamamos V a la velocidad de los motores en </w:t>
      </w:r>
      <w:proofErr w:type="spellStart"/>
      <w:r>
        <w:t>rps</w:t>
      </w:r>
      <w:proofErr w:type="spellEnd"/>
      <w:r>
        <w:t>, y utilizamos las variables s para representar el estado de los sensores (s=0 sobre la línea y s=1 en caso contrario), se obtiene:</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8126A2" w:rsidRDefault="00B328B5" w:rsidP="008126A2">
      <w:pPr>
        <w:pStyle w:val="LetranormalTFG"/>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2π·V·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·R·</m:t>
              </m:r>
              <m:r>
                <m:rPr>
                  <m:sty m:val="p"/>
                </m:rPr>
                <w:rPr>
                  <w:rFonts w:ascii="Cambria Math" w:hAnsi="Cambria Math"/>
                </w:rPr>
                <m:t>∆</m:t>
              </m:r>
              <m:r>
                <w:rPr>
                  <w:rFonts w:ascii="Cambria Math" w:hAnsi="Cambria Math"/>
                </w:rPr>
                <m:t>t</m:t>
              </m:r>
            </m:num>
            <m:den>
              <m:r>
                <w:rPr>
                  <w:rFonts w:ascii="Cambria Math" w:hAnsi="Cambria Math"/>
                </w:rPr>
                <m:t>D</m:t>
              </m:r>
            </m:den>
          </m:f>
        </m:oMath>
      </m:oMathPara>
      <w:bookmarkStart w:id="42" w:name="_GoBack"/>
      <w:bookmarkEnd w:id="42"/>
    </w:p>
    <w:p w:rsidR="00B328B5" w:rsidRDefault="00B328B5" w:rsidP="008126A2">
      <w:pPr>
        <w:pStyle w:val="LetranormalTFG"/>
      </w:pPr>
      <w:r>
        <w:t xml:space="preserve">Y definiendo la constante </w:t>
      </w:r>
      <m:oMath>
        <m:r>
          <w:rPr>
            <w:rFonts w:ascii="Cambria Math" w:hAnsi="Cambria Math"/>
          </w:rPr>
          <m:t>K=π·V·R·</m:t>
        </m:r>
        <m:r>
          <m:rPr>
            <m:sty m:val="p"/>
          </m:rPr>
          <w:rPr>
            <w:rFonts w:ascii="Cambria Math" w:hAnsi="Cambria Math"/>
          </w:rPr>
          <m:t>∆</m:t>
        </m:r>
        <m:r>
          <w:rPr>
            <w:rFonts w:ascii="Cambria Math" w:hAnsi="Cambria Math"/>
          </w:rPr>
          <m:t>t</m:t>
        </m:r>
      </m:oMath>
      <w:r>
        <w:rPr>
          <w:rFonts w:eastAsiaTheme="minorEastAsia"/>
        </w:rPr>
        <w:t>, resulta:</w:t>
      </w:r>
    </w:p>
    <w:p w:rsidR="00B328B5" w:rsidRPr="00EE0CC9" w:rsidRDefault="00B328B5" w:rsidP="008126A2">
      <w:pPr>
        <w:pStyle w:val="LetranormalTFG"/>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t+1</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EE0CC9" w:rsidRDefault="00B328B5" w:rsidP="008126A2">
      <w:pPr>
        <w:pStyle w:val="LetranormalTFG"/>
      </w:pPr>
      <m:oMathPara>
        <m:oMathParaPr>
          <m:jc m:val="left"/>
        </m:oMathParaPr>
        <m:oMath>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+K∙</m:t>
          </m:r>
          <m:func>
            <m:funcPr>
              <m:ctrlPr>
                <w:rPr>
                  <w:rFonts w:ascii="Cambria Math" w:hAnsi="Cambria Math"/>
                </w:rPr>
              </m:ctrlPr>
            </m:funcPr>
            <m:fNa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φ(t)</m:t>
                  </m:r>
                </m:e>
              </m:d>
            </m:e>
          </m:func>
        </m:oMath>
      </m:oMathPara>
    </w:p>
    <w:p w:rsidR="00B328B5" w:rsidRPr="008126A2" w:rsidRDefault="00B328B5" w:rsidP="0040696D">
      <w:pPr>
        <w:pStyle w:val="LetranormalTFG"/>
      </w:pPr>
      <m:oMathPara>
        <m:oMathParaPr>
          <m:jc m:val="left"/>
        </m:oMathParaPr>
        <m:oMath>
          <m:r>
            <w:rPr>
              <w:rFonts w:ascii="Cambria Math" w:hAnsi="Cambria Math"/>
            </w:rPr>
            <m:t>φ</m:t>
          </m:r>
          <m:d>
            <m:dPr>
              <m:ctrlPr>
                <w:rPr>
                  <w:rFonts w:ascii="Cambria Math" w:hAnsi="Cambria Math"/>
                  <w:i/>
                </w:rPr>
              </m:ctrlPr>
            </m:dPr>
            <m:e>
              <m:r>
                <w:rPr>
                  <w:rFonts w:ascii="Cambria Math" w:hAnsi="Cambria Math"/>
                </w:rPr>
                <m:t>t+1</m:t>
              </m:r>
            </m:e>
          </m:d>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2·K</m:t>
              </m:r>
            </m:num>
            <m:den>
              <m:r>
                <w:rPr>
                  <w:rFonts w:ascii="Cambria Math" w:hAnsi="Cambria Math"/>
                </w:rPr>
                <m:t>D</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oMath>
      </m:oMathPara>
    </w:p>
    <w:p w:rsidR="00627EFB" w:rsidRDefault="000475C7">
      <w:pPr>
        <w:pStyle w:val="TFGtitulo2"/>
      </w:pPr>
      <w:bookmarkStart w:id="43" w:name="_Toc516135599"/>
      <w:r>
        <w:lastRenderedPageBreak/>
        <w:t xml:space="preserve">2. </w:t>
      </w:r>
      <w:r w:rsidR="006A36B1">
        <w:t>Navegación autónoma</w:t>
      </w:r>
      <w:bookmarkEnd w:id="43"/>
    </w:p>
    <w:p w:rsidR="00A93505" w:rsidRDefault="00A93505" w:rsidP="00A93505">
      <w:pPr>
        <w:pStyle w:val="LetranormalTFG"/>
      </w:pPr>
      <w:r>
        <w:t>El robot sigue líneas que se ha implementado realiza su movimiento de manera autónoma, se coloca el robot sobre un fondo blanco con una línea negra que representa el circuito, como se muestra en la figura 11, y este deberá recorrer el circuito sin salirse del mismo. Esto se puede realizar gracias a dos sensores que son implantados en la parte delantera del robot los cuales son responsables de la detección de la línea del circuito. En función de lo que estos sensores recojan (están sobre el circuito o no) el robot realiza cambios en la velocidad de sus ruedas resultando en un movimiento recto, rotatorio hacia la izquierda o rotatorio hacia la derecha.</w:t>
      </w:r>
    </w:p>
    <w:p w:rsidR="00A93505" w:rsidRDefault="00A93505" w:rsidP="00A93505">
      <w:pPr>
        <w:pStyle w:val="LetranormalTFG"/>
        <w:jc w:val="center"/>
      </w:pPr>
      <w:r>
        <w:rPr>
          <w:noProof/>
          <w:lang w:eastAsia="es-ES"/>
        </w:rPr>
        <mc:AlternateContent>
          <mc:Choice Requires="wpg">
            <w:drawing>
              <wp:inline distT="0" distB="0" distL="0" distR="0" wp14:anchorId="353370BC" wp14:editId="1178A1AF">
                <wp:extent cx="2974340" cy="1778000"/>
                <wp:effectExtent l="76200" t="19050" r="26035" b="22225"/>
                <wp:docPr id="26" name="Grupo 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74340" cy="1778000"/>
                          <a:chOff x="3463" y="5355"/>
                          <a:chExt cx="4617" cy="2760"/>
                        </a:xfrm>
                      </wpg:grpSpPr>
                      <wps:wsp>
                        <wps:cNvPr id="298" name="Freeform 13"/>
                        <wps:cNvSpPr>
                          <a:spLocks noChangeAspect="1"/>
                        </wps:cNvSpPr>
                        <wps:spPr bwMode="auto">
                          <a:xfrm>
                            <a:off x="3588" y="5355"/>
                            <a:ext cx="4492" cy="2760"/>
                          </a:xfrm>
                          <a:custGeom>
                            <a:avLst/>
                            <a:gdLst>
                              <a:gd name="T0" fmla="*/ 25 w 4492"/>
                              <a:gd name="T1" fmla="*/ 1742 h 2760"/>
                              <a:gd name="T2" fmla="*/ 25 w 4492"/>
                              <a:gd name="T3" fmla="*/ 1562 h 2760"/>
                              <a:gd name="T4" fmla="*/ 102 w 4492"/>
                              <a:gd name="T5" fmla="*/ 1215 h 2760"/>
                              <a:gd name="T6" fmla="*/ 402 w 4492"/>
                              <a:gd name="T7" fmla="*/ 930 h 2760"/>
                              <a:gd name="T8" fmla="*/ 747 w 4492"/>
                              <a:gd name="T9" fmla="*/ 1035 h 2760"/>
                              <a:gd name="T10" fmla="*/ 1167 w 4492"/>
                              <a:gd name="T11" fmla="*/ 1170 h 2760"/>
                              <a:gd name="T12" fmla="*/ 1497 w 4492"/>
                              <a:gd name="T13" fmla="*/ 900 h 2760"/>
                              <a:gd name="T14" fmla="*/ 1572 w 4492"/>
                              <a:gd name="T15" fmla="*/ 570 h 2760"/>
                              <a:gd name="T16" fmla="*/ 1692 w 4492"/>
                              <a:gd name="T17" fmla="*/ 150 h 2760"/>
                              <a:gd name="T18" fmla="*/ 2142 w 4492"/>
                              <a:gd name="T19" fmla="*/ 15 h 2760"/>
                              <a:gd name="T20" fmla="*/ 2397 w 4492"/>
                              <a:gd name="T21" fmla="*/ 240 h 2760"/>
                              <a:gd name="T22" fmla="*/ 2367 w 4492"/>
                              <a:gd name="T23" fmla="*/ 525 h 2760"/>
                              <a:gd name="T24" fmla="*/ 2127 w 4492"/>
                              <a:gd name="T25" fmla="*/ 690 h 2760"/>
                              <a:gd name="T26" fmla="*/ 1962 w 4492"/>
                              <a:gd name="T27" fmla="*/ 930 h 2760"/>
                              <a:gd name="T28" fmla="*/ 2082 w 4492"/>
                              <a:gd name="T29" fmla="*/ 1275 h 2760"/>
                              <a:gd name="T30" fmla="*/ 2532 w 4492"/>
                              <a:gd name="T31" fmla="*/ 1260 h 2760"/>
                              <a:gd name="T32" fmla="*/ 2802 w 4492"/>
                              <a:gd name="T33" fmla="*/ 1080 h 2760"/>
                              <a:gd name="T34" fmla="*/ 3312 w 4492"/>
                              <a:gd name="T35" fmla="*/ 600 h 2760"/>
                              <a:gd name="T36" fmla="*/ 4047 w 4492"/>
                              <a:gd name="T37" fmla="*/ 330 h 2760"/>
                              <a:gd name="T38" fmla="*/ 4422 w 4492"/>
                              <a:gd name="T39" fmla="*/ 630 h 2760"/>
                              <a:gd name="T40" fmla="*/ 4467 w 4492"/>
                              <a:gd name="T41" fmla="*/ 1020 h 2760"/>
                              <a:gd name="T42" fmla="*/ 4347 w 4492"/>
                              <a:gd name="T43" fmla="*/ 1860 h 2760"/>
                              <a:gd name="T44" fmla="*/ 4107 w 4492"/>
                              <a:gd name="T45" fmla="*/ 2175 h 2760"/>
                              <a:gd name="T46" fmla="*/ 3312 w 4492"/>
                              <a:gd name="T47" fmla="*/ 2415 h 2760"/>
                              <a:gd name="T48" fmla="*/ 2772 w 4492"/>
                              <a:gd name="T49" fmla="*/ 2250 h 2760"/>
                              <a:gd name="T50" fmla="*/ 2547 w 4492"/>
                              <a:gd name="T51" fmla="*/ 1890 h 2760"/>
                              <a:gd name="T52" fmla="*/ 2037 w 4492"/>
                              <a:gd name="T53" fmla="*/ 1815 h 2760"/>
                              <a:gd name="T54" fmla="*/ 1692 w 4492"/>
                              <a:gd name="T55" fmla="*/ 2280 h 2760"/>
                              <a:gd name="T56" fmla="*/ 1347 w 4492"/>
                              <a:gd name="T57" fmla="*/ 2700 h 2760"/>
                              <a:gd name="T58" fmla="*/ 762 w 4492"/>
                              <a:gd name="T59" fmla="*/ 2640 h 2760"/>
                              <a:gd name="T60" fmla="*/ 297 w 4492"/>
                              <a:gd name="T61" fmla="*/ 2295 h 2760"/>
                              <a:gd name="T62" fmla="*/ 42 w 4492"/>
                              <a:gd name="T63" fmla="*/ 1860 h 2760"/>
                              <a:gd name="T64" fmla="*/ 25 w 4492"/>
                              <a:gd name="T65" fmla="*/ 1742 h 2760"/>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92" h="2760">
                                <a:moveTo>
                                  <a:pt x="25" y="1742"/>
                                </a:moveTo>
                                <a:cubicBezTo>
                                  <a:pt x="22" y="1692"/>
                                  <a:pt x="12" y="1650"/>
                                  <a:pt x="25" y="1562"/>
                                </a:cubicBezTo>
                                <a:cubicBezTo>
                                  <a:pt x="38" y="1474"/>
                                  <a:pt x="39" y="1320"/>
                                  <a:pt x="102" y="1215"/>
                                </a:cubicBezTo>
                                <a:cubicBezTo>
                                  <a:pt x="165" y="1110"/>
                                  <a:pt x="295" y="960"/>
                                  <a:pt x="402" y="930"/>
                                </a:cubicBezTo>
                                <a:cubicBezTo>
                                  <a:pt x="509" y="900"/>
                                  <a:pt x="620" y="995"/>
                                  <a:pt x="747" y="1035"/>
                                </a:cubicBezTo>
                                <a:cubicBezTo>
                                  <a:pt x="874" y="1075"/>
                                  <a:pt x="1042" y="1193"/>
                                  <a:pt x="1167" y="1170"/>
                                </a:cubicBezTo>
                                <a:cubicBezTo>
                                  <a:pt x="1292" y="1147"/>
                                  <a:pt x="1430" y="1000"/>
                                  <a:pt x="1497" y="900"/>
                                </a:cubicBezTo>
                                <a:cubicBezTo>
                                  <a:pt x="1564" y="800"/>
                                  <a:pt x="1540" y="695"/>
                                  <a:pt x="1572" y="570"/>
                                </a:cubicBezTo>
                                <a:cubicBezTo>
                                  <a:pt x="1604" y="445"/>
                                  <a:pt x="1597" y="242"/>
                                  <a:pt x="1692" y="150"/>
                                </a:cubicBezTo>
                                <a:cubicBezTo>
                                  <a:pt x="1787" y="58"/>
                                  <a:pt x="2025" y="0"/>
                                  <a:pt x="2142" y="15"/>
                                </a:cubicBezTo>
                                <a:cubicBezTo>
                                  <a:pt x="2259" y="30"/>
                                  <a:pt x="2360" y="155"/>
                                  <a:pt x="2397" y="240"/>
                                </a:cubicBezTo>
                                <a:cubicBezTo>
                                  <a:pt x="2434" y="325"/>
                                  <a:pt x="2412" y="450"/>
                                  <a:pt x="2367" y="525"/>
                                </a:cubicBezTo>
                                <a:cubicBezTo>
                                  <a:pt x="2322" y="600"/>
                                  <a:pt x="2194" y="623"/>
                                  <a:pt x="2127" y="690"/>
                                </a:cubicBezTo>
                                <a:cubicBezTo>
                                  <a:pt x="2060" y="757"/>
                                  <a:pt x="1969" y="833"/>
                                  <a:pt x="1962" y="930"/>
                                </a:cubicBezTo>
                                <a:cubicBezTo>
                                  <a:pt x="1955" y="1027"/>
                                  <a:pt x="1987" y="1220"/>
                                  <a:pt x="2082" y="1275"/>
                                </a:cubicBezTo>
                                <a:cubicBezTo>
                                  <a:pt x="2177" y="1330"/>
                                  <a:pt x="2412" y="1292"/>
                                  <a:pt x="2532" y="1260"/>
                                </a:cubicBezTo>
                                <a:cubicBezTo>
                                  <a:pt x="2652" y="1228"/>
                                  <a:pt x="2672" y="1190"/>
                                  <a:pt x="2802" y="1080"/>
                                </a:cubicBezTo>
                                <a:cubicBezTo>
                                  <a:pt x="2932" y="970"/>
                                  <a:pt x="3104" y="725"/>
                                  <a:pt x="3312" y="600"/>
                                </a:cubicBezTo>
                                <a:cubicBezTo>
                                  <a:pt x="3520" y="475"/>
                                  <a:pt x="3862" y="325"/>
                                  <a:pt x="4047" y="330"/>
                                </a:cubicBezTo>
                                <a:cubicBezTo>
                                  <a:pt x="4232" y="335"/>
                                  <a:pt x="4352" y="515"/>
                                  <a:pt x="4422" y="630"/>
                                </a:cubicBezTo>
                                <a:cubicBezTo>
                                  <a:pt x="4492" y="745"/>
                                  <a:pt x="4480" y="815"/>
                                  <a:pt x="4467" y="1020"/>
                                </a:cubicBezTo>
                                <a:cubicBezTo>
                                  <a:pt x="4454" y="1225"/>
                                  <a:pt x="4407" y="1668"/>
                                  <a:pt x="4347" y="1860"/>
                                </a:cubicBezTo>
                                <a:cubicBezTo>
                                  <a:pt x="4287" y="2052"/>
                                  <a:pt x="4280" y="2083"/>
                                  <a:pt x="4107" y="2175"/>
                                </a:cubicBezTo>
                                <a:cubicBezTo>
                                  <a:pt x="3934" y="2267"/>
                                  <a:pt x="3534" y="2403"/>
                                  <a:pt x="3312" y="2415"/>
                                </a:cubicBezTo>
                                <a:cubicBezTo>
                                  <a:pt x="3090" y="2427"/>
                                  <a:pt x="2900" y="2338"/>
                                  <a:pt x="2772" y="2250"/>
                                </a:cubicBezTo>
                                <a:cubicBezTo>
                                  <a:pt x="2644" y="2162"/>
                                  <a:pt x="2670" y="1963"/>
                                  <a:pt x="2547" y="1890"/>
                                </a:cubicBezTo>
                                <a:cubicBezTo>
                                  <a:pt x="2424" y="1817"/>
                                  <a:pt x="2179" y="1750"/>
                                  <a:pt x="2037" y="1815"/>
                                </a:cubicBezTo>
                                <a:cubicBezTo>
                                  <a:pt x="1895" y="1880"/>
                                  <a:pt x="1807" y="2133"/>
                                  <a:pt x="1692" y="2280"/>
                                </a:cubicBezTo>
                                <a:cubicBezTo>
                                  <a:pt x="1577" y="2427"/>
                                  <a:pt x="1502" y="2640"/>
                                  <a:pt x="1347" y="2700"/>
                                </a:cubicBezTo>
                                <a:cubicBezTo>
                                  <a:pt x="1192" y="2760"/>
                                  <a:pt x="937" y="2707"/>
                                  <a:pt x="762" y="2640"/>
                                </a:cubicBezTo>
                                <a:cubicBezTo>
                                  <a:pt x="587" y="2573"/>
                                  <a:pt x="417" y="2425"/>
                                  <a:pt x="297" y="2295"/>
                                </a:cubicBezTo>
                                <a:cubicBezTo>
                                  <a:pt x="177" y="2165"/>
                                  <a:pt x="84" y="1952"/>
                                  <a:pt x="42" y="1860"/>
                                </a:cubicBezTo>
                                <a:cubicBezTo>
                                  <a:pt x="0" y="1768"/>
                                  <a:pt x="28" y="1792"/>
                                  <a:pt x="25" y="1742"/>
                                </a:cubicBezTo>
                                <a:close/>
                              </a:path>
                            </a:pathLst>
                          </a:custGeom>
                          <a:solidFill>
                            <a:srgbClr val="FFFFFF"/>
                          </a:solidFill>
                          <a:ln w="38100">
                            <a:solidFill>
                              <a:srgbClr val="000000"/>
                            </a:solidFill>
                            <a:round/>
                            <a:headEnd/>
                            <a:tailEnd/>
                          </a:ln>
                        </wps:spPr>
                        <wps:bodyPr rot="0" vert="horz" wrap="square" lIns="91440" tIns="45720" rIns="91440" bIns="45720" anchor="t" anchorCtr="0" upright="1">
                          <a:noAutofit/>
                        </wps:bodyPr>
                      </wps:wsp>
                      <wpg:grpSp>
                        <wpg:cNvPr id="299" name="Group 14"/>
                        <wpg:cNvGrpSpPr>
                          <a:grpSpLocks noChangeAspect="1"/>
                        </wpg:cNvGrpSpPr>
                        <wpg:grpSpPr bwMode="auto">
                          <a:xfrm rot="-6837568">
                            <a:off x="3464" y="7096"/>
                            <a:ext cx="511" cy="513"/>
                            <a:chOff x="3152" y="2976"/>
                            <a:chExt cx="204" cy="205"/>
                          </a:xfrm>
                        </wpg:grpSpPr>
                        <wps:wsp>
                          <wps:cNvPr id="300" name="Line 15"/>
                          <wps:cNvCnPr>
                            <a:cxnSpLocks noChangeAspect="1" noChangeShapeType="1"/>
                          </wps:cNvCnPr>
                          <wps:spPr bwMode="auto">
                            <a:xfrm>
                              <a:off x="3311" y="2999"/>
                              <a:ext cx="0" cy="1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Rectangle 16"/>
                          <wps:cNvSpPr>
                            <a:spLocks noChangeAspect="1" noChangeArrowheads="1"/>
                          </wps:cNvSpPr>
                          <wps:spPr bwMode="auto">
                            <a:xfrm>
                              <a:off x="3152" y="3022"/>
                              <a:ext cx="204" cy="113"/>
                            </a:xfrm>
                            <a:prstGeom prst="rect">
                              <a:avLst/>
                            </a:prstGeom>
                            <a:solidFill>
                              <a:srgbClr val="FF0000"/>
                            </a:solidFill>
                            <a:ln w="12700">
                              <a:solidFill>
                                <a:srgbClr val="000000"/>
                              </a:solidFill>
                              <a:miter lim="800000"/>
                              <a:headEnd/>
                              <a:tailEnd/>
                            </a:ln>
                          </wps:spPr>
                          <wps:bodyPr rot="0" vert="horz" wrap="square" lIns="91440" tIns="45720" rIns="91440" bIns="45720" anchor="ctr" anchorCtr="0" upright="1">
                            <a:noAutofit/>
                          </wps:bodyPr>
                        </wps:wsp>
                        <wps:wsp>
                          <wps:cNvPr id="302" name="Rectangle 17"/>
                          <wps:cNvSpPr>
                            <a:spLocks noChangeAspect="1" noChangeArrowheads="1"/>
                          </wps:cNvSpPr>
                          <wps:spPr bwMode="auto">
                            <a:xfrm>
                              <a:off x="3266" y="2976"/>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s:wsp>
                          <wps:cNvPr id="303" name="Rectangle 18"/>
                          <wps:cNvSpPr>
                            <a:spLocks noChangeAspect="1" noChangeArrowheads="1"/>
                          </wps:cNvSpPr>
                          <wps:spPr bwMode="auto">
                            <a:xfrm>
                              <a:off x="3266" y="3158"/>
                              <a:ext cx="90" cy="23"/>
                            </a:xfrm>
                            <a:prstGeom prst="rect">
                              <a:avLst/>
                            </a:prstGeom>
                            <a:solidFill>
                              <a:srgbClr val="BBE0E3"/>
                            </a:solidFill>
                            <a:ln w="12700">
                              <a:solidFill>
                                <a:srgbClr val="000000"/>
                              </a:solidFill>
                              <a:miter lim="800000"/>
                              <a:headEnd/>
                              <a:tailEnd/>
                            </a:ln>
                          </wps:spPr>
                          <wps:bodyPr rot="0" vert="horz" wrap="square" lIns="91440" tIns="45720" rIns="91440" bIns="45720" anchor="ctr" anchorCtr="0" upright="1">
                            <a:noAutofit/>
                          </wps:bodyPr>
                        </wps:wsp>
                      </wpg:grpSp>
                    </wpg:wgp>
                  </a:graphicData>
                </a:graphic>
              </wp:inline>
            </w:drawing>
          </mc:Choice>
          <mc:Fallback>
            <w:pict>
              <v:group w14:anchorId="6A984E52" id="Grupo 26" o:spid="_x0000_s1026" style="width:234.2pt;height:140pt;mso-position-horizontal-relative:char;mso-position-vertical-relative:line" coordorigin="3463,5355" coordsize="4617,2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">
                <o:lock v:ext="edit" aspectratio="t"/>
                <v:shape id="Freeform 13" o:spid="_x0000_s1027" style="position:absolute;left:3588;top:5355;width:4492;height:2760;visibility:visible;mso-wrap-style:square;v-text-anchor:top" coordsize="4492,2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" path="m25,1742v-3,-50,-13,-92,,-180c38,1474,39,1320,102,1215,165,1110,295,960,402,930v107,-30,218,65,345,105c874,1075,1042,1193,1167,1170v125,-23,263,-170,330,-270c1564,800,1540,695,1572,570v32,-125,25,-328,120,-420c1787,58,2025,,2142,15v117,15,218,140,255,225c2434,325,2412,450,2367,525v-45,75,-173,98,-240,165c2060,757,1969,833,1962,930v-7,97,25,290,120,345c2177,1330,2412,1292,2532,1260v120,-32,140,-70,270,-180c2932,970,3104,725,3312,600,3520,475,3862,325,4047,330v185,5,305,185,375,300c4492,745,4480,815,4467,1020v-13,205,-60,648,-120,840c4287,2052,4280,2083,4107,2175v-173,92,-573,228,-795,240c3090,2427,2900,2338,2772,2250v-128,-88,-102,-287,-225,-360c2424,1817,2179,1750,2037,1815v-142,65,-230,318,-345,465c1577,2427,1502,2640,1347,2700v-155,60,-410,7,-585,-60c587,2573,417,2425,297,2295,177,2165,84,1952,42,1860,,1768,28,1792,25,1742xe" strokeweight="3pt">
                  <v:path arrowok="t" o:connecttype="custom" o:connectlocs="25,1742;25,1562;102,1215;402,930;747,1035;1167,1170;1497,900;1572,570;1692,150;2142,15;2397,240;2367,525;2127,690;1962,930;2082,1275;2532,1260;2802,1080;3312,600;4047,330;4422,630;4467,1020;4347,1860;4107,2175;3312,2415;2772,2250;2547,1890;2037,1815;1692,2280;1347,2700;762,2640;297,2295;42,1860;25,1742" o:connectangles="0,0,0,0,0,0,0,0,0,0,0,0,0,0,0,0,0,0,0,0,0,0,0,0,0,0,0,0,0,0,0,0,0"/>
                  <o:lock v:ext="edit" aspectratio="t"/>
                </v:shape>
                <v:group id="Group 14" o:spid="_x0000_s1028" style="position:absolute;left:3464;top:7096;width:511;height:513;rotation:-7468448fd" coordorigin="3152,2976" coordsize="20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">
                  <o:lock v:ext="edit" aspectratio="t"/>
                  <v:line id="Line 15" o:spid="_x0000_s1029" style="position:absolute;visibility:visible;mso-wrap-style:square" from="3311,2999" to="3311,3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MiGwQAAANwAAAAPAAAAZHJzL2Rvd25yZXYueG1sRE/dasIw&#10;FL4X9g7hDLzT1An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E0EyIbBAAAA3AAAAA8AAAAA&#10;AAAAAAAAAAAABwIAAGRycy9kb3ducmV2LnhtbFBLBQYAAAAAAwADALcAAAD1AgAAAAA=&#10;" strokeweight="1pt">
                    <o:lock v:ext="edit" aspectratio="t"/>
                  </v:line>
                  <v:rect id="Rectangle 16" o:spid="_x0000_s1030" style="position:absolute;left:3152;top:3022;width:204;height: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" fillcolor="red" strokeweight="1pt">
                    <o:lock v:ext="edit" aspectratio="t"/>
                  </v:rect>
                  <v:rect id="Rectangle 17" o:spid="_x0000_s1031" style="position:absolute;left:3266;top:2976;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" fillcolor="#bbe0e3" strokeweight="1pt">
                    <o:lock v:ext="edit" aspectratio="t"/>
                  </v:rect>
                  <v:rect id="Rectangle 18" o:spid="_x0000_s1032" style="position:absolute;left:3266;top:3158;width:90;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" fillcolor="#bbe0e3" strokeweight="1pt">
                    <o:lock v:ext="edit" aspectratio="t"/>
                  </v:rect>
                </v:group>
                <w10:anchorlock/>
              </v:group>
            </w:pict>
          </mc:Fallback>
        </mc:AlternateContent>
      </w:r>
    </w:p>
    <w:p w:rsidR="00A93505" w:rsidRDefault="00A93505" w:rsidP="00A93505">
      <w:pPr>
        <w:pStyle w:val="LetranormalTFG"/>
        <w:jc w:val="center"/>
      </w:pPr>
      <w:r w:rsidRPr="00026EA0">
        <w:rPr>
          <w:b/>
        </w:rPr>
        <w:t xml:space="preserve">Figura </w:t>
      </w:r>
      <w:r>
        <w:rPr>
          <w:b/>
        </w:rPr>
        <w:t>11</w:t>
      </w:r>
      <w:r w:rsidRPr="00026EA0">
        <w:rPr>
          <w:b/>
        </w:rPr>
        <w:t>.</w:t>
      </w:r>
      <w:r>
        <w:t xml:space="preserve"> Colocación del robot en un circuito negro sobre fondo blanco.</w:t>
      </w:r>
    </w:p>
    <w:p w:rsidR="00A93505" w:rsidRDefault="00A93505" w:rsidP="00A93505">
      <w:pPr>
        <w:pStyle w:val="LetranormalTFG"/>
      </w:pPr>
      <w:r>
        <w:t>Los sensores que se usan en este tipo de robots son sensores CNY70, los cuales se muestran en la Figura 12.</w:t>
      </w:r>
    </w:p>
    <w:p w:rsidR="00A93505" w:rsidRDefault="00A93505" w:rsidP="00A93505">
      <w:pPr>
        <w:pStyle w:val="LetranormalTFG"/>
        <w:jc w:val="center"/>
      </w:pPr>
      <w:r>
        <w:rPr>
          <w:rFonts w:ascii="Century Schoolbook" w:hAnsi="Century Schoolbook"/>
          <w:noProof/>
          <w:lang w:eastAsia="es-ES"/>
        </w:rPr>
        <w:drawing>
          <wp:inline distT="0" distB="0" distL="0" distR="0" wp14:anchorId="5BDF71B1" wp14:editId="26197935">
            <wp:extent cx="1839534" cy="1595887"/>
            <wp:effectExtent l="0" t="0" r="8890" b="444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2313" cy="1615649"/>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Pr>
          <w:b/>
        </w:rPr>
        <w:t>12</w:t>
      </w:r>
      <w:r w:rsidRPr="00026EA0">
        <w:rPr>
          <w:b/>
        </w:rPr>
        <w:t>.</w:t>
      </w:r>
      <w:r>
        <w:t xml:space="preserve"> Sensor CNY70.</w:t>
      </w:r>
    </w:p>
    <w:p w:rsidR="00A93505" w:rsidRDefault="00A93505" w:rsidP="00A93505">
      <w:pPr>
        <w:pStyle w:val="LetranormalTFG"/>
      </w:pPr>
      <w:r>
        <w:t xml:space="preserve">Estos son sensores ópticos reflexivos de corto alcance basados en un diodo de emisión de luz infrarroja y un receptor formado por un fototransistor que ambos apuntan en la misma dirección, esta estructura de forma simplificada se puede observar en la figura </w:t>
      </w:r>
      <w:r>
        <w:lastRenderedPageBreak/>
        <w:t xml:space="preserve">13. Cuando el sensor se haya sobre una línea negra la luz es absorbida y el fototransistor envía una señal (ya sea alta o baja dependiendo del montaje del sensor), sin embargo, cuando se </w:t>
      </w:r>
      <w:r w:rsidRPr="00E65625">
        <w:t>haya</w:t>
      </w:r>
      <w:r>
        <w:t xml:space="preserve"> sobre fondo blanco la luz es reflejada y por lo tanto el fototransistor envía la señal contraria a la enviada al estar sobre negro.</w:t>
      </w:r>
    </w:p>
    <w:p w:rsidR="00A93505" w:rsidRDefault="00A93505" w:rsidP="00A93505">
      <w:pPr>
        <w:pStyle w:val="LetranormalTFG"/>
        <w:jc w:val="center"/>
      </w:pPr>
      <w:r>
        <w:rPr>
          <w:rFonts w:ascii="Century Schoolbook" w:hAnsi="Century Schoolbook"/>
          <w:noProof/>
          <w:lang w:eastAsia="es-ES"/>
        </w:rPr>
        <w:drawing>
          <wp:inline distT="0" distB="0" distL="0" distR="0" wp14:anchorId="3A4B9AEE" wp14:editId="01836A8A">
            <wp:extent cx="2019300" cy="1209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1209675"/>
                    </a:xfrm>
                    <a:prstGeom prst="rect">
                      <a:avLst/>
                    </a:prstGeom>
                    <a:noFill/>
                    <a:ln>
                      <a:noFill/>
                    </a:ln>
                  </pic:spPr>
                </pic:pic>
              </a:graphicData>
            </a:graphic>
          </wp:inline>
        </w:drawing>
      </w:r>
    </w:p>
    <w:p w:rsidR="00A93505" w:rsidRDefault="00A93505" w:rsidP="00A93505">
      <w:pPr>
        <w:pStyle w:val="LetranormalTFG"/>
        <w:jc w:val="center"/>
      </w:pPr>
      <w:r w:rsidRPr="00026EA0">
        <w:rPr>
          <w:b/>
        </w:rPr>
        <w:t xml:space="preserve">Figura </w:t>
      </w:r>
      <w:r>
        <w:rPr>
          <w:b/>
        </w:rPr>
        <w:t>13</w:t>
      </w:r>
      <w:r w:rsidRPr="00026EA0">
        <w:rPr>
          <w:b/>
        </w:rPr>
        <w:t>.</w:t>
      </w:r>
      <w:r>
        <w:t xml:space="preserve"> Estructura simplificada del sensor CNY70.</w:t>
      </w:r>
    </w:p>
    <w:p w:rsidR="00A93505" w:rsidRDefault="00A93505" w:rsidP="00A93505">
      <w:pPr>
        <w:pStyle w:val="LetranormalTFG"/>
      </w:pPr>
    </w:p>
    <w:p w:rsidR="00A93505" w:rsidRDefault="00A93505" w:rsidP="00A93505">
      <w:pPr>
        <w:pStyle w:val="LetranormalTFG"/>
      </w:pPr>
      <w:r>
        <w:t>Para implementar dicho comportamiento en el simulador se ha seguido la siguiente lógica:</w:t>
      </w:r>
    </w:p>
    <w:p w:rsidR="00A93505" w:rsidRPr="007D7A58" w:rsidRDefault="00A93505" w:rsidP="00A93505">
      <w:pPr>
        <w:pStyle w:val="LetranormalTFG"/>
        <w:rPr>
          <w:rFonts w:ascii="Courier New" w:hAnsi="Courier New" w:cs="Courier New"/>
        </w:rPr>
      </w:pPr>
      <w:r w:rsidRPr="007D7A58">
        <w:rPr>
          <w:rFonts w:ascii="Courier New" w:hAnsi="Courier New" w:cs="Courier New"/>
          <w:i/>
        </w:rPr>
        <w:t xml:space="preserve">Si </w:t>
      </w:r>
      <w:r w:rsidRPr="007D7A58">
        <w:rPr>
          <w:rFonts w:ascii="Courier New" w:hAnsi="Courier New" w:cs="Courier New"/>
        </w:rPr>
        <w:t xml:space="preserve">-&gt; sensor izquierdo. | </w:t>
      </w:r>
      <w:proofErr w:type="spellStart"/>
      <w:r w:rsidRPr="007D7A58">
        <w:rPr>
          <w:rFonts w:ascii="Courier New" w:hAnsi="Courier New" w:cs="Courier New"/>
          <w:i/>
        </w:rPr>
        <w:t>Sd</w:t>
      </w:r>
      <w:proofErr w:type="spellEnd"/>
      <w:r w:rsidRPr="007D7A58">
        <w:rPr>
          <w:rFonts w:ascii="Courier New" w:hAnsi="Courier New" w:cs="Courier New"/>
        </w:rPr>
        <w:t xml:space="preserve"> -&gt; sensor derecho. | </w:t>
      </w:r>
      <w:r w:rsidRPr="007D7A58">
        <w:rPr>
          <w:rFonts w:ascii="Courier New" w:hAnsi="Courier New" w:cs="Courier New"/>
          <w:i/>
        </w:rPr>
        <w:t>w</w:t>
      </w:r>
      <w:r w:rsidRPr="007D7A58">
        <w:rPr>
          <w:rFonts w:ascii="Courier New" w:hAnsi="Courier New" w:cs="Courier New"/>
        </w:rPr>
        <w:t xml:space="preserve"> -&gt; velocidad ruedas.</w:t>
      </w:r>
    </w:p>
    <w:p w:rsidR="00A93505" w:rsidRPr="007D7A58" w:rsidRDefault="00A93505" w:rsidP="00A93505">
      <w:pPr>
        <w:pStyle w:val="LetranormalTFG"/>
        <w:rPr>
          <w:rFonts w:ascii="Courier New" w:hAnsi="Courier New" w:cs="Courier New"/>
          <w:b/>
        </w:rPr>
      </w:pPr>
      <w:r w:rsidRPr="007D7A58">
        <w:rPr>
          <w:rFonts w:ascii="Courier New" w:hAnsi="Courier New" w:cs="Courier New"/>
          <w:b/>
        </w:rPr>
        <w:t>Algoritmo sensor</w:t>
      </w:r>
    </w:p>
    <w:p w:rsidR="00A93505" w:rsidRPr="007D7A58" w:rsidRDefault="00A93505" w:rsidP="00A93505">
      <w:pPr>
        <w:pStyle w:val="LetranormalTFG"/>
        <w:rPr>
          <w:rFonts w:ascii="Courier New" w:hAnsi="Courier New" w:cs="Courier New"/>
        </w:rPr>
      </w:pPr>
      <w:r w:rsidRPr="007D7A58">
        <w:rPr>
          <w:rFonts w:ascii="Courier New" w:hAnsi="Courier New" w:cs="Courier New"/>
          <w:noProof/>
          <w:lang w:eastAsia="es-ES"/>
        </w:rPr>
        <w:drawing>
          <wp:anchor distT="0" distB="0" distL="114300" distR="114300" simplePos="0" relativeHeight="251659264" behindDoc="0" locked="0" layoutInCell="1" allowOverlap="1" wp14:anchorId="299AEDF3" wp14:editId="37A75780">
            <wp:simplePos x="0" y="0"/>
            <wp:positionH relativeFrom="column">
              <wp:posOffset>2615845</wp:posOffset>
            </wp:positionH>
            <wp:positionV relativeFrom="paragraph">
              <wp:posOffset>5331</wp:posOffset>
            </wp:positionV>
            <wp:extent cx="2190750" cy="2121535"/>
            <wp:effectExtent l="0" t="0" r="0" b="0"/>
            <wp:wrapSquare wrapText="bothSides"/>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0750" cy="21215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7D7A58">
        <w:rPr>
          <w:rFonts w:ascii="Courier New" w:hAnsi="Courier New" w:cs="Courier New"/>
        </w:rPr>
        <w:t>if(</w:t>
      </w:r>
      <w:proofErr w:type="gramEnd"/>
      <w:r w:rsidRPr="007D7A58">
        <w:rPr>
          <w:rFonts w:ascii="Courier New" w:hAnsi="Courier New" w:cs="Courier New"/>
        </w:rPr>
        <w:t>Si = circuito)</w:t>
      </w:r>
    </w:p>
    <w:p w:rsidR="00A93505" w:rsidRPr="007D7A58" w:rsidRDefault="00A93505" w:rsidP="00A93505">
      <w:pPr>
        <w:pStyle w:val="LetranormalTFG"/>
        <w:rPr>
          <w:rFonts w:ascii="Courier New" w:hAnsi="Courier New" w:cs="Courier New"/>
        </w:rPr>
      </w:pPr>
      <w:r w:rsidRPr="00F21B89">
        <w:rPr>
          <w:rFonts w:ascii="Courier Prime" w:hAnsi="Courier Prime"/>
        </w:rPr>
        <w:tab/>
      </w:r>
      <w:proofErr w:type="spellStart"/>
      <w:r w:rsidRPr="007D7A58">
        <w:rPr>
          <w:rFonts w:ascii="Courier New" w:hAnsi="Courier New" w:cs="Courier New"/>
        </w:rPr>
        <w:t>Wi</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rPr>
      </w:pPr>
      <w:proofErr w:type="spellStart"/>
      <w:proofErr w:type="gramStart"/>
      <w:r w:rsidRPr="007D7A58">
        <w:rPr>
          <w:rFonts w:ascii="Courier New" w:hAnsi="Courier New" w:cs="Courier New"/>
        </w:rPr>
        <w:t>if</w:t>
      </w:r>
      <w:proofErr w:type="spellEnd"/>
      <w:r w:rsidRPr="007D7A58">
        <w:rPr>
          <w:rFonts w:ascii="Courier New" w:hAnsi="Courier New" w:cs="Courier New"/>
        </w:rPr>
        <w:t>(</w:t>
      </w:r>
      <w:proofErr w:type="spellStart"/>
      <w:proofErr w:type="gramEnd"/>
      <w:r w:rsidRPr="007D7A58">
        <w:rPr>
          <w:rFonts w:ascii="Courier New" w:hAnsi="Courier New" w:cs="Courier New"/>
        </w:rPr>
        <w:t>Sd</w:t>
      </w:r>
      <w:proofErr w:type="spellEnd"/>
      <w:r w:rsidRPr="007D7A58">
        <w:rPr>
          <w:rFonts w:ascii="Courier New" w:hAnsi="Courier New" w:cs="Courier New"/>
        </w:rPr>
        <w:t xml:space="preserve"> = circuito)</w:t>
      </w:r>
    </w:p>
    <w:p w:rsidR="00A93505" w:rsidRPr="007D7A58" w:rsidRDefault="00A93505" w:rsidP="00A93505">
      <w:pPr>
        <w:pStyle w:val="LetranormalTFG"/>
        <w:rPr>
          <w:rFonts w:ascii="Courier New" w:hAnsi="Courier New" w:cs="Courier New"/>
        </w:rPr>
      </w:pPr>
      <w:r w:rsidRPr="007D7A58">
        <w:rPr>
          <w:rFonts w:ascii="Courier New" w:hAnsi="Courier New" w:cs="Courier New"/>
        </w:rPr>
        <w:tab/>
      </w:r>
      <w:proofErr w:type="spellStart"/>
      <w:r w:rsidRPr="007D7A58">
        <w:rPr>
          <w:rFonts w:ascii="Courier New" w:hAnsi="Courier New" w:cs="Courier New"/>
        </w:rPr>
        <w:t>Wd</w:t>
      </w:r>
      <w:proofErr w:type="spellEnd"/>
      <w:r w:rsidRPr="007D7A58">
        <w:rPr>
          <w:rFonts w:ascii="Courier New" w:hAnsi="Courier New" w:cs="Courier New"/>
        </w:rPr>
        <w:t xml:space="preserve"> = 0;</w:t>
      </w:r>
    </w:p>
    <w:p w:rsidR="00A93505" w:rsidRPr="007D7A58" w:rsidRDefault="00A93505" w:rsidP="00A93505">
      <w:pPr>
        <w:pStyle w:val="LetranormalTFG"/>
        <w:rPr>
          <w:rFonts w:ascii="Courier New" w:hAnsi="Courier New" w:cs="Courier New"/>
          <w:b/>
        </w:rPr>
      </w:pPr>
      <w:proofErr w:type="spellStart"/>
      <w:r w:rsidRPr="007D7A58">
        <w:rPr>
          <w:rFonts w:ascii="Courier New" w:hAnsi="Courier New" w:cs="Courier New"/>
          <w:b/>
        </w:rPr>
        <w:t>Ecuacion</w:t>
      </w:r>
      <w:proofErr w:type="spellEnd"/>
      <w:r w:rsidRPr="007D7A58">
        <w:rPr>
          <w:rFonts w:ascii="Courier New" w:hAnsi="Courier New" w:cs="Courier New"/>
          <w:b/>
        </w:rPr>
        <w:t xml:space="preserve"> de estado</w:t>
      </w:r>
    </w:p>
    <w:p w:rsidR="00A93505" w:rsidRPr="007D7A58" w:rsidRDefault="00A93505" w:rsidP="00A93505">
      <w:pPr>
        <w:pStyle w:val="LetranormalTFG"/>
        <w:rPr>
          <w:rFonts w:ascii="Courier New" w:hAnsi="Courier New" w:cs="Courier New"/>
        </w:rPr>
      </w:pPr>
      <w:r w:rsidRPr="007D7A58">
        <w:rPr>
          <w:rFonts w:ascii="Courier New" w:hAnsi="Courier New" w:cs="Courier New"/>
        </w:rPr>
        <w:t>[…]</w:t>
      </w:r>
    </w:p>
    <w:p w:rsidR="00A93505" w:rsidRPr="007D7A58" w:rsidRDefault="00A93505" w:rsidP="00A93505">
      <w:pPr>
        <w:pStyle w:val="LetranormalTFG"/>
        <w:rPr>
          <w:rFonts w:ascii="Courier New" w:hAnsi="Courier New" w:cs="Courier New"/>
        </w:rPr>
      </w:pPr>
      <w:proofErr w:type="spellStart"/>
      <w:r w:rsidRPr="007D7A58">
        <w:rPr>
          <w:rFonts w:ascii="Courier New" w:hAnsi="Courier New" w:cs="Courier New"/>
        </w:rPr>
        <w:t>Wi</w:t>
      </w:r>
      <w:proofErr w:type="spellEnd"/>
      <w:r w:rsidRPr="007D7A58">
        <w:rPr>
          <w:rFonts w:ascii="Courier New" w:hAnsi="Courier New" w:cs="Courier New"/>
        </w:rPr>
        <w:t xml:space="preserve"> = w;</w:t>
      </w:r>
    </w:p>
    <w:p w:rsidR="00A93505" w:rsidRDefault="00A93505" w:rsidP="00A93505">
      <w:pPr>
        <w:pStyle w:val="LetranormalTFG"/>
        <w:rPr>
          <w:rFonts w:cstheme="majorHAnsi"/>
        </w:rPr>
      </w:pPr>
      <w:proofErr w:type="spellStart"/>
      <w:r w:rsidRPr="007D7A58">
        <w:rPr>
          <w:rFonts w:ascii="Courier New" w:hAnsi="Courier New" w:cs="Courier New"/>
        </w:rPr>
        <w:t>Wd</w:t>
      </w:r>
      <w:proofErr w:type="spellEnd"/>
      <w:r w:rsidRPr="007D7A58">
        <w:rPr>
          <w:rFonts w:ascii="Courier New" w:hAnsi="Courier New" w:cs="Courier New"/>
        </w:rPr>
        <w:t xml:space="preserve"> = w;</w:t>
      </w:r>
      <w:r w:rsidRPr="007D7A58">
        <w:rPr>
          <w:rFonts w:ascii="Courier New" w:hAnsi="Courier New" w:cs="Courier New"/>
        </w:rPr>
        <w:tab/>
      </w:r>
      <w:r w:rsidRPr="007D7A58">
        <w:rPr>
          <w:rFonts w:ascii="Courier New" w:hAnsi="Courier New" w:cs="Courier New"/>
        </w:rPr>
        <w:tab/>
      </w:r>
      <w:r w:rsidRPr="007D7A58">
        <w:rPr>
          <w:rFonts w:ascii="Courier New" w:hAnsi="Courier New" w:cs="Courier New"/>
        </w:rPr>
        <w:tab/>
      </w:r>
      <w:r>
        <w:rPr>
          <w:rFonts w:ascii="Courier Prime" w:hAnsi="Courier Prime"/>
        </w:rPr>
        <w:tab/>
      </w:r>
      <w:r w:rsidRPr="00F21B89">
        <w:rPr>
          <w:rFonts w:cstheme="majorHAnsi"/>
          <w:b/>
        </w:rPr>
        <w:t xml:space="preserve">Figura </w:t>
      </w:r>
      <w:r>
        <w:rPr>
          <w:rFonts w:cstheme="majorHAnsi"/>
          <w:b/>
        </w:rPr>
        <w:t>14</w:t>
      </w:r>
      <w:r w:rsidRPr="00F21B89">
        <w:rPr>
          <w:rFonts w:cstheme="majorHAnsi"/>
          <w:b/>
        </w:rPr>
        <w:t>.</w:t>
      </w:r>
      <w:r w:rsidRPr="00F21B89">
        <w:rPr>
          <w:rFonts w:cstheme="majorHAnsi"/>
        </w:rPr>
        <w:t xml:space="preserve"> </w:t>
      </w:r>
      <w:r w:rsidRPr="00D02459">
        <w:rPr>
          <w:rFonts w:cstheme="majorHAnsi"/>
        </w:rPr>
        <w:t>Posición</w:t>
      </w:r>
      <w:r w:rsidRPr="00F21B89">
        <w:rPr>
          <w:rFonts w:cstheme="majorHAnsi"/>
        </w:rPr>
        <w:t xml:space="preserve"> sensores sobre robot</w:t>
      </w:r>
      <w:r>
        <w:rPr>
          <w:rFonts w:cstheme="majorHAnsi"/>
        </w:rPr>
        <w:t>.</w:t>
      </w:r>
    </w:p>
    <w:p w:rsidR="00A93505" w:rsidRDefault="00A93505" w:rsidP="00A93505">
      <w:pPr>
        <w:pStyle w:val="LetranormalTFG"/>
        <w:rPr>
          <w:rFonts w:ascii="Courier Prime" w:hAnsi="Courier Prime"/>
        </w:rPr>
      </w:pPr>
    </w:p>
    <w:p w:rsidR="00A93505" w:rsidRDefault="00A93505" w:rsidP="00A93505">
      <w:pPr>
        <w:pStyle w:val="LetranormalTFG"/>
      </w:pPr>
      <w:r w:rsidRPr="00F21B89">
        <w:t>Esta en una de las po</w:t>
      </w:r>
      <w:r>
        <w:t xml:space="preserve">sibles implementaciones, otras opciones son: la rueda en vez de frenar realiza el giro hacia atrás </w:t>
      </w:r>
      <w:r w:rsidRPr="00C23E16">
        <w:rPr>
          <w:position w:val="-14"/>
        </w:rPr>
        <w:object w:dxaOrig="740" w:dyaOrig="380">
          <v:shape id="_x0000_i1044" type="#_x0000_t75" style="width:36.75pt;height:18.75pt" o:ole="">
            <v:imagedata r:id="rId20" o:title=""/>
          </v:shape>
          <o:OLEObject Type="Embed" ProgID="Equation.DSMT4" ShapeID="_x0000_i1044" DrawAspect="Content" ObjectID="_1590444099" r:id="rId21"/>
        </w:object>
      </w:r>
      <w:r>
        <w:t xml:space="preserve"> o</w:t>
      </w:r>
      <w:r w:rsidRPr="00F21B89">
        <w:t xml:space="preserve"> </w:t>
      </w:r>
      <w:r>
        <w:t xml:space="preserve">disminuye la velocidad en vez de frenar </w:t>
      </w:r>
      <w:r w:rsidRPr="00C23E16">
        <w:rPr>
          <w:position w:val="-14"/>
        </w:rPr>
        <w:object w:dxaOrig="1080" w:dyaOrig="380">
          <v:shape id="_x0000_i1045" type="#_x0000_t75" style="width:54.75pt;height:18.75pt" o:ole="">
            <v:imagedata r:id="rId22" o:title=""/>
          </v:shape>
          <o:OLEObject Type="Embed" ProgID="Equation.DSMT4" ShapeID="_x0000_i1045" DrawAspect="Content" ObjectID="_1590444100" r:id="rId23"/>
        </w:object>
      </w:r>
    </w:p>
    <w:p w:rsidR="00627EFB" w:rsidRDefault="000475C7">
      <w:pPr>
        <w:pStyle w:val="TFGtitulo2"/>
      </w:pPr>
      <w:bookmarkStart w:id="44" w:name="_Toc516135600"/>
      <w:r>
        <w:lastRenderedPageBreak/>
        <w:t xml:space="preserve">3. </w:t>
      </w:r>
      <w:r w:rsidR="009B4351">
        <w:t>Función</w:t>
      </w:r>
      <w:r w:rsidR="006A36B1">
        <w:t xml:space="preserve"> objetivo</w:t>
      </w:r>
      <w:bookmarkEnd w:id="44"/>
    </w:p>
    <w:p w:rsidR="00A93505" w:rsidRPr="00A93505" w:rsidRDefault="00A93505">
      <w:pPr>
        <w:pStyle w:val="LetranormalTFG"/>
      </w:pPr>
      <w:r>
        <w:t xml:space="preserve">La función objetivo de este algoritmo se trata de la simulación del robot realizando el circuito. Para poder implementarla se ha utilizado lo visto en este capítulo, es decir, se necesitan las ecuaciones (9) del apartado </w:t>
      </w:r>
      <w:r w:rsidRPr="00A93505">
        <w:rPr>
          <w:i/>
        </w:rPr>
        <w:t>2.1 Direccionamiento diferencial</w:t>
      </w:r>
      <w:r>
        <w:rPr>
          <w:i/>
        </w:rPr>
        <w:t xml:space="preserve"> </w:t>
      </w:r>
      <w:r>
        <w:t xml:space="preserve">para el calculo del movimiento y posición del robot en cada instante, y la simulación de los sensores vista en el apartado </w:t>
      </w:r>
      <w:r w:rsidRPr="00A93505">
        <w:rPr>
          <w:i/>
        </w:rPr>
        <w:t>2.2 Navegación autónoma</w:t>
      </w:r>
      <w:r>
        <w:rPr>
          <w:i/>
        </w:rPr>
        <w:t xml:space="preserve"> </w:t>
      </w:r>
      <w:r w:rsidR="00733934">
        <w:t>que determinan cuando va a realizarse un giro.</w:t>
      </w:r>
    </w:p>
    <w:p w:rsidR="003F22D4" w:rsidRDefault="009B4351">
      <w:pPr>
        <w:pStyle w:val="LetranormalTFG"/>
      </w:pPr>
      <w:r>
        <w:t>Los parámetros variables</w:t>
      </w:r>
      <w:r w:rsidR="003F22D4">
        <w:t xml:space="preserve"> que se utilizan en la simulación son: la separación entre las ruedas, el radio de las ruedas, la distancia entre los ejes</w:t>
      </w:r>
      <w:r>
        <w:t xml:space="preserve"> (distancia desde el centro de los sensores hasta el punto de rotación del robot) y la separación entre los sensores.</w:t>
      </w:r>
    </w:p>
    <w:p w:rsidR="00733934" w:rsidRDefault="00733934">
      <w:pPr>
        <w:pStyle w:val="LetranormalTFG"/>
      </w:pPr>
      <w:r>
        <w:t>Esta función da como resultado un valor que es el utilizado para medir la calidad de cada solución. Dicho valor es el tiempo real que el robot tarda en realizar el circuito dado de principio a fin.</w:t>
      </w:r>
    </w:p>
    <w:p w:rsidR="006A36B1" w:rsidRDefault="006A36B1" w:rsidP="00107381"/>
    <w:p w:rsidR="00E50592" w:rsidRDefault="00E50592">
      <w:pPr>
        <w:rPr>
          <w:rFonts w:ascii="Century Gothic" w:eastAsiaTheme="majorEastAsia" w:hAnsi="Century Gothic" w:cstheme="majorBidi"/>
          <w:b/>
          <w:sz w:val="40"/>
          <w:szCs w:val="32"/>
        </w:rPr>
        <w:sectPr w:rsidR="00E50592" w:rsidSect="00E50592">
          <w:footerReference w:type="default" r:id="rId24"/>
          <w:footerReference w:type="first" r:id="rId25"/>
          <w:pgSz w:w="11906" w:h="16838"/>
          <w:pgMar w:top="1418" w:right="1418" w:bottom="1418" w:left="1418" w:header="709" w:footer="709" w:gutter="0"/>
          <w:cols w:space="708"/>
          <w:titlePg/>
          <w:docGrid w:linePitch="360"/>
        </w:sectPr>
      </w:pPr>
    </w:p>
    <w:p w:rsidR="00DB2C93" w:rsidRDefault="00BC3217" w:rsidP="00BC3217">
      <w:pPr>
        <w:pStyle w:val="TituloTFG"/>
      </w:pPr>
      <w:bookmarkStart w:id="45" w:name="_Toc516135601"/>
      <w:r>
        <w:lastRenderedPageBreak/>
        <w:t xml:space="preserve">Capítulo 3 </w:t>
      </w:r>
      <w:r w:rsidR="006A36B1">
        <w:t>Descripción algorítmica</w:t>
      </w:r>
      <w:bookmarkEnd w:id="45"/>
    </w:p>
    <w:p w:rsidR="00E844DB" w:rsidRDefault="00DB2C93" w:rsidP="00DB2C93">
      <w:pPr>
        <w:pStyle w:val="TFGtitulo2"/>
      </w:pPr>
      <w:bookmarkStart w:id="46" w:name="_Toc516135602"/>
      <w:r>
        <w:t>1. Métodos constructivos</w:t>
      </w:r>
      <w:bookmarkEnd w:id="46"/>
    </w:p>
    <w:p w:rsidR="00DB2C93" w:rsidRDefault="00E844DB" w:rsidP="00E844DB">
      <w:pPr>
        <w:pStyle w:val="LetranormalTFG"/>
      </w:pPr>
      <w:r>
        <w:t>Dado que se trata de un algoritmo que se basa en variables reales, el conjunto de valores iniciales tiene unos límites físicos, además puesto que se realiza una sola ejecución de la aplicación no se puede tener en cuenta valores de ejecuciones anteriores para la generación de esta primera solución.</w:t>
      </w:r>
    </w:p>
    <w:p w:rsidR="00E844DB" w:rsidRDefault="00E844DB" w:rsidP="00107381">
      <w:pPr>
        <w:pStyle w:val="LetranormalTFG"/>
      </w:pPr>
      <w:r>
        <w:t xml:space="preserve">Por esto el método constructivo que se ha utilizado </w:t>
      </w:r>
      <w:r w:rsidR="00A139E8">
        <w:t>se basa en la generación de valores aleatorios con limites superiores e inferiores distintos para cada una de las variables. Con esto cada vez que empiece el algoritmo se comienza desde una solución totalmente aleatoria y distinta.</w:t>
      </w:r>
    </w:p>
    <w:p w:rsidR="00843EC0" w:rsidRDefault="00843EC0" w:rsidP="00107381">
      <w:pPr>
        <w:pStyle w:val="LetranormalTFG"/>
      </w:pPr>
      <w:r>
        <w:t>Puesto que se existen soluciones no factibles, es decir, robots que no pueden realizar el circuito, el método constructivo no para de sacar posibles robots hasta que uno de ellos sea factible y a partir de ese se continua con la ejecución del algoritmo.</w:t>
      </w:r>
    </w:p>
    <w:p w:rsidR="00126D1E" w:rsidRDefault="00126D1E" w:rsidP="00107381">
      <w:pPr>
        <w:pStyle w:val="LetranormalTFG"/>
      </w:pPr>
      <w:r>
        <w:t xml:space="preserve">A continuación, se muestra el </w:t>
      </w:r>
      <w:proofErr w:type="spellStart"/>
      <w:r>
        <w:t>pseudocodigo</w:t>
      </w:r>
      <w:proofErr w:type="spellEnd"/>
      <w:r>
        <w:t xml:space="preserve"> que utiliza el constructivo del algoritmo:</w:t>
      </w:r>
    </w:p>
    <w:p w:rsidR="00126D1E" w:rsidRPr="005E4E52" w:rsidRDefault="00126D1E" w:rsidP="00107381">
      <w:pPr>
        <w:pStyle w:val="LetranormalTFG"/>
        <w:rPr>
          <w:rFonts w:ascii="Courier New" w:hAnsi="Courier New" w:cs="Courier New"/>
          <w:b/>
        </w:rPr>
      </w:pPr>
      <w:r w:rsidRPr="005E4E52">
        <w:rPr>
          <w:rFonts w:ascii="Courier New" w:hAnsi="Courier New" w:cs="Courier New"/>
          <w:b/>
        </w:rPr>
        <w:t>Constructor</w:t>
      </w:r>
    </w:p>
    <w:p w:rsidR="00126D1E" w:rsidRPr="005E4E52" w:rsidRDefault="00126D1E" w:rsidP="00107381">
      <w:pPr>
        <w:pStyle w:val="LetranormalTFG"/>
        <w:rPr>
          <w:rFonts w:ascii="Courier New" w:hAnsi="Courier New" w:cs="Courier New"/>
        </w:rPr>
      </w:pPr>
      <w:r w:rsidRPr="005E4E52">
        <w:rPr>
          <w:rFonts w:ascii="Courier New" w:hAnsi="Courier New" w:cs="Courier New"/>
        </w:rPr>
        <w:t>Do</w:t>
      </w:r>
    </w:p>
    <w:p w:rsidR="00126D1E" w:rsidRPr="005E4E52" w:rsidRDefault="00126D1E" w:rsidP="00107381">
      <w:pPr>
        <w:pStyle w:val="LetranormalTFG"/>
        <w:rPr>
          <w:rFonts w:ascii="Courier New" w:hAnsi="Courier New" w:cs="Courier New"/>
        </w:rPr>
      </w:pPr>
      <w:r w:rsidRPr="005E4E52">
        <w:rPr>
          <w:rFonts w:ascii="Courier New" w:hAnsi="Courier New" w:cs="Courier New"/>
        </w:rPr>
        <w:tab/>
      </w:r>
      <w:r w:rsidR="005E4E52" w:rsidRPr="005E4E52">
        <w:rPr>
          <w:rFonts w:ascii="Courier New" w:hAnsi="Courier New" w:cs="Courier New"/>
        </w:rPr>
        <w:t>robot</w:t>
      </w:r>
      <w:r w:rsidRPr="005E4E52">
        <w:rPr>
          <w:rFonts w:ascii="Courier New" w:hAnsi="Courier New" w:cs="Courier New"/>
        </w:rPr>
        <w:t xml:space="preserve"> = </w:t>
      </w:r>
      <w:proofErr w:type="spellStart"/>
      <w:proofErr w:type="gramStart"/>
      <w:r w:rsidRPr="005E4E52">
        <w:rPr>
          <w:rFonts w:ascii="Courier New" w:hAnsi="Courier New" w:cs="Courier New"/>
        </w:rPr>
        <w:t>GenerarRobot</w:t>
      </w:r>
      <w:proofErr w:type="spellEnd"/>
      <w:r w:rsidRPr="005E4E52">
        <w:rPr>
          <w:rFonts w:ascii="Courier New" w:hAnsi="Courier New" w:cs="Courier New"/>
        </w:rPr>
        <w:t>(</w:t>
      </w:r>
      <w:proofErr w:type="gram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sidRPr="005E4E52">
        <w:rPr>
          <w:rFonts w:ascii="Courier New" w:hAnsi="Courier New" w:cs="Courier New"/>
        </w:rPr>
        <w:tab/>
      </w:r>
      <w:proofErr w:type="spellStart"/>
      <w:proofErr w:type="gramStart"/>
      <w:r w:rsidRPr="005E4E52">
        <w:rPr>
          <w:rFonts w:ascii="Courier New" w:hAnsi="Courier New" w:cs="Courier New"/>
        </w:rPr>
        <w:t>robot.tiempo</w:t>
      </w:r>
      <w:proofErr w:type="spellEnd"/>
      <w:proofErr w:type="gramEnd"/>
      <w:r w:rsidRPr="005E4E52">
        <w:rPr>
          <w:rFonts w:ascii="Courier New" w:hAnsi="Courier New" w:cs="Courier New"/>
        </w:rPr>
        <w:t xml:space="preserve"> = </w:t>
      </w:r>
      <w:proofErr w:type="spellStart"/>
      <w:r w:rsidRPr="005E4E52">
        <w:rPr>
          <w:rFonts w:ascii="Courier New" w:hAnsi="Courier New" w:cs="Courier New"/>
        </w:rPr>
        <w:t>FuncionObjetivo</w:t>
      </w:r>
      <w:proofErr w:type="spellEnd"/>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r w:rsidRPr="005E4E52">
        <w:rPr>
          <w:rFonts w:ascii="Courier New" w:hAnsi="Courier New" w:cs="Courier New"/>
        </w:rPr>
        <w:t>While</w:t>
      </w:r>
      <w:proofErr w:type="spellEnd"/>
      <w:r w:rsidRPr="005E4E52">
        <w:rPr>
          <w:rFonts w:ascii="Courier New" w:hAnsi="Courier New" w:cs="Courier New"/>
        </w:rPr>
        <w:t xml:space="preserve"> (</w:t>
      </w:r>
      <w:proofErr w:type="spellStart"/>
      <w:r w:rsidRPr="005E4E52">
        <w:rPr>
          <w:rFonts w:ascii="Courier New" w:hAnsi="Courier New" w:cs="Courier New"/>
        </w:rPr>
        <w:t>NoFactible</w:t>
      </w:r>
      <w:proofErr w:type="spellEnd"/>
      <w:r w:rsidRPr="005E4E52">
        <w:rPr>
          <w:rFonts w:ascii="Courier New" w:hAnsi="Courier New" w:cs="Courier New"/>
        </w:rPr>
        <w:t>(robot));</w:t>
      </w:r>
    </w:p>
    <w:p w:rsidR="005E4E52" w:rsidRPr="005E4E52" w:rsidRDefault="005E4E52" w:rsidP="00107381">
      <w:pPr>
        <w:pStyle w:val="LetranormalTFG"/>
        <w:rPr>
          <w:rFonts w:ascii="Courier New" w:hAnsi="Courier New" w:cs="Courier New"/>
          <w:b/>
        </w:rPr>
      </w:pPr>
    </w:p>
    <w:p w:rsidR="00126D1E" w:rsidRPr="005E4E52" w:rsidRDefault="00126D1E" w:rsidP="00107381">
      <w:pPr>
        <w:pStyle w:val="LetranormalTFG"/>
        <w:rPr>
          <w:rFonts w:ascii="Courier New" w:hAnsi="Courier New" w:cs="Courier New"/>
          <w:b/>
        </w:rPr>
      </w:pPr>
      <w:proofErr w:type="spellStart"/>
      <w:r w:rsidRPr="005E4E52">
        <w:rPr>
          <w:rFonts w:ascii="Courier New" w:hAnsi="Courier New" w:cs="Courier New"/>
          <w:b/>
        </w:rPr>
        <w:t>GenerarRobot</w:t>
      </w:r>
      <w:proofErr w:type="spellEnd"/>
    </w:p>
    <w:p w:rsidR="005E4E52" w:rsidRPr="005E4E52" w:rsidRDefault="005E4E52" w:rsidP="00107381">
      <w:pPr>
        <w:pStyle w:val="LetranormalTFG"/>
        <w:rPr>
          <w:rFonts w:ascii="Courier New" w:hAnsi="Courier New" w:cs="Courier New"/>
        </w:rPr>
      </w:pPr>
      <w:r>
        <w:rPr>
          <w:rFonts w:ascii="Courier New" w:hAnsi="Courier New" w:cs="Courier New"/>
        </w:rPr>
        <w:t>param1</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minParam1</w:t>
      </w:r>
      <w:r w:rsidRPr="005E4E52">
        <w:rPr>
          <w:rFonts w:ascii="Courier New" w:hAnsi="Courier New" w:cs="Courier New"/>
        </w:rPr>
        <w:t>, max</w:t>
      </w:r>
      <w:r>
        <w:rPr>
          <w:rFonts w:ascii="Courier New" w:hAnsi="Courier New" w:cs="Courier New"/>
        </w:rPr>
        <w:t>Param1</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 xml:space="preserve">param2 </w:t>
      </w:r>
      <w:r w:rsidRPr="005E4E52">
        <w:rPr>
          <w:rFonts w:ascii="Courier New" w:hAnsi="Courier New" w:cs="Courier New"/>
        </w:rPr>
        <w:t xml:space="preserve">=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minParam2</w:t>
      </w:r>
      <w:r w:rsidRPr="005E4E52">
        <w:rPr>
          <w:rFonts w:ascii="Courier New" w:hAnsi="Courier New" w:cs="Courier New"/>
        </w:rPr>
        <w:t xml:space="preserve">, </w:t>
      </w:r>
      <w:r>
        <w:rPr>
          <w:rFonts w:ascii="Courier New" w:hAnsi="Courier New" w:cs="Courier New"/>
        </w:rPr>
        <w:t>maxParam2</w:t>
      </w:r>
      <w:r w:rsidRPr="005E4E52">
        <w:rPr>
          <w:rFonts w:ascii="Courier New" w:hAnsi="Courier New" w:cs="Courier New"/>
        </w:rPr>
        <w:t>);</w:t>
      </w:r>
    </w:p>
    <w:p w:rsidR="005E4E52" w:rsidRPr="005E4E52" w:rsidRDefault="005E4E52" w:rsidP="00107381">
      <w:pPr>
        <w:pStyle w:val="LetranormalTFG"/>
        <w:rPr>
          <w:rFonts w:ascii="Courier New" w:hAnsi="Courier New" w:cs="Courier New"/>
        </w:rPr>
      </w:pPr>
      <w:r>
        <w:rPr>
          <w:rFonts w:ascii="Courier New" w:hAnsi="Courier New" w:cs="Courier New"/>
        </w:rPr>
        <w:t>param3</w:t>
      </w:r>
      <w:r w:rsidRPr="005E4E52">
        <w:rPr>
          <w:rFonts w:ascii="Courier New" w:hAnsi="Courier New" w:cs="Courier New"/>
        </w:rPr>
        <w:t xml:space="preserve"> = </w:t>
      </w:r>
      <w:proofErr w:type="spellStart"/>
      <w:proofErr w:type="gramStart"/>
      <w:r w:rsidRPr="005E4E52">
        <w:rPr>
          <w:rFonts w:ascii="Courier New" w:hAnsi="Courier New" w:cs="Courier New"/>
        </w:rPr>
        <w:t>Random</w:t>
      </w:r>
      <w:proofErr w:type="spellEnd"/>
      <w:r w:rsidRPr="005E4E52">
        <w:rPr>
          <w:rFonts w:ascii="Courier New" w:hAnsi="Courier New" w:cs="Courier New"/>
        </w:rPr>
        <w:t>(</w:t>
      </w:r>
      <w:proofErr w:type="gramEnd"/>
      <w:r>
        <w:rPr>
          <w:rFonts w:ascii="Courier New" w:hAnsi="Courier New" w:cs="Courier New"/>
        </w:rPr>
        <w:t>minParam3</w:t>
      </w:r>
      <w:r w:rsidRPr="005E4E52">
        <w:rPr>
          <w:rFonts w:ascii="Courier New" w:hAnsi="Courier New" w:cs="Courier New"/>
        </w:rPr>
        <w:t xml:space="preserve">, </w:t>
      </w:r>
      <w:r>
        <w:rPr>
          <w:rFonts w:ascii="Courier New" w:hAnsi="Courier New" w:cs="Courier New"/>
        </w:rPr>
        <w:t>maxParam3</w:t>
      </w:r>
      <w:r w:rsidRPr="005E4E52">
        <w:rPr>
          <w:rFonts w:ascii="Courier New" w:hAnsi="Courier New" w:cs="Courier New"/>
        </w:rPr>
        <w:t>);</w:t>
      </w:r>
    </w:p>
    <w:p w:rsidR="005E4E52" w:rsidRPr="005E4E52" w:rsidRDefault="008D25A5" w:rsidP="00107381">
      <w:pPr>
        <w:pStyle w:val="LetranormalTFG"/>
        <w:rPr>
          <w:rFonts w:ascii="Courier New" w:hAnsi="Courier New" w:cs="Courier New"/>
        </w:rPr>
      </w:pPr>
      <w:r>
        <w:rPr>
          <w:rFonts w:ascii="Courier New" w:hAnsi="Courier New" w:cs="Courier New"/>
        </w:rPr>
        <w:t>param4</w:t>
      </w:r>
      <w:r w:rsidR="005E4E52" w:rsidRPr="005E4E52">
        <w:rPr>
          <w:rFonts w:ascii="Courier New" w:hAnsi="Courier New" w:cs="Courier New"/>
        </w:rPr>
        <w:t xml:space="preserve"> = </w:t>
      </w:r>
      <w:proofErr w:type="spellStart"/>
      <w:proofErr w:type="gramStart"/>
      <w:r w:rsidR="005E4E52" w:rsidRPr="005E4E52">
        <w:rPr>
          <w:rFonts w:ascii="Courier New" w:hAnsi="Courier New" w:cs="Courier New"/>
        </w:rPr>
        <w:t>Random</w:t>
      </w:r>
      <w:proofErr w:type="spellEnd"/>
      <w:r w:rsidR="005E4E52" w:rsidRPr="005E4E52">
        <w:rPr>
          <w:rFonts w:ascii="Courier New" w:hAnsi="Courier New" w:cs="Courier New"/>
        </w:rPr>
        <w:t>(</w:t>
      </w:r>
      <w:proofErr w:type="gramEnd"/>
      <w:r>
        <w:rPr>
          <w:rFonts w:ascii="Courier New" w:hAnsi="Courier New" w:cs="Courier New"/>
        </w:rPr>
        <w:t>minParam4</w:t>
      </w:r>
      <w:r w:rsidR="005E4E52" w:rsidRPr="005E4E52">
        <w:rPr>
          <w:rFonts w:ascii="Courier New" w:hAnsi="Courier New" w:cs="Courier New"/>
        </w:rPr>
        <w:t xml:space="preserve">, </w:t>
      </w:r>
      <w:r>
        <w:rPr>
          <w:rFonts w:ascii="Courier New" w:hAnsi="Courier New" w:cs="Courier New"/>
        </w:rPr>
        <w:t>maxParam4</w:t>
      </w:r>
      <w:r w:rsidR="005E4E52" w:rsidRPr="005E4E52">
        <w:rPr>
          <w:rFonts w:ascii="Courier New" w:hAnsi="Courier New" w:cs="Courier New"/>
        </w:rPr>
        <w:t>);</w:t>
      </w:r>
    </w:p>
    <w:p w:rsidR="005E4E52" w:rsidRPr="005E4E52" w:rsidRDefault="005E4E52" w:rsidP="00107381">
      <w:pPr>
        <w:pStyle w:val="LetranormalTFG"/>
        <w:rPr>
          <w:rFonts w:ascii="Courier New" w:hAnsi="Courier New" w:cs="Courier New"/>
        </w:rPr>
      </w:pPr>
      <w:proofErr w:type="spellStart"/>
      <w:r w:rsidRPr="005E4E52">
        <w:rPr>
          <w:rFonts w:ascii="Courier New" w:hAnsi="Courier New" w:cs="Courier New"/>
        </w:rPr>
        <w:t>return</w:t>
      </w:r>
      <w:proofErr w:type="spellEnd"/>
      <w:r w:rsidRPr="005E4E52">
        <w:rPr>
          <w:rFonts w:ascii="Courier New" w:hAnsi="Courier New" w:cs="Courier New"/>
        </w:rPr>
        <w:t xml:space="preserve"> new </w:t>
      </w:r>
      <w:proofErr w:type="gramStart"/>
      <w:r w:rsidRPr="005E4E52">
        <w:rPr>
          <w:rFonts w:ascii="Courier New" w:hAnsi="Courier New" w:cs="Courier New"/>
        </w:rPr>
        <w:t>Robot(</w:t>
      </w:r>
      <w:proofErr w:type="gramEnd"/>
      <w:r>
        <w:rPr>
          <w:rFonts w:ascii="Courier New" w:hAnsi="Courier New" w:cs="Courier New"/>
        </w:rPr>
        <w:t>param</w:t>
      </w:r>
      <w:r w:rsidR="008D25A5">
        <w:rPr>
          <w:rFonts w:ascii="Courier New" w:hAnsi="Courier New" w:cs="Courier New"/>
        </w:rPr>
        <w:t>1, param</w:t>
      </w:r>
      <w:r>
        <w:rPr>
          <w:rFonts w:ascii="Courier New" w:hAnsi="Courier New" w:cs="Courier New"/>
        </w:rPr>
        <w:t>2,</w:t>
      </w:r>
      <w:r w:rsidR="008D25A5">
        <w:rPr>
          <w:rFonts w:ascii="Courier New" w:hAnsi="Courier New" w:cs="Courier New"/>
        </w:rPr>
        <w:t xml:space="preserve"> </w:t>
      </w:r>
      <w:r>
        <w:rPr>
          <w:rFonts w:ascii="Courier New" w:hAnsi="Courier New" w:cs="Courier New"/>
        </w:rPr>
        <w:t>param3,</w:t>
      </w:r>
      <w:r w:rsidR="008D25A5">
        <w:rPr>
          <w:rFonts w:ascii="Courier New" w:hAnsi="Courier New" w:cs="Courier New"/>
        </w:rPr>
        <w:t xml:space="preserve"> </w:t>
      </w:r>
      <w:r>
        <w:rPr>
          <w:rFonts w:ascii="Courier New" w:hAnsi="Courier New" w:cs="Courier New"/>
        </w:rPr>
        <w:t>param4</w:t>
      </w:r>
      <w:r w:rsidRPr="005E4E52">
        <w:rPr>
          <w:rFonts w:ascii="Courier New" w:hAnsi="Courier New" w:cs="Courier New"/>
        </w:rPr>
        <w:t>);</w:t>
      </w:r>
    </w:p>
    <w:p w:rsidR="00DB2C93" w:rsidRDefault="00DB2C93" w:rsidP="00DB2C93">
      <w:pPr>
        <w:pStyle w:val="TFGtitulo2"/>
      </w:pPr>
      <w:bookmarkStart w:id="47" w:name="_Toc516135603"/>
      <w:r>
        <w:lastRenderedPageBreak/>
        <w:t>2. Generación de vecindarios</w:t>
      </w:r>
      <w:bookmarkEnd w:id="47"/>
    </w:p>
    <w:p w:rsidR="00A139E8" w:rsidRDefault="00A139E8" w:rsidP="00A139E8">
      <w:pPr>
        <w:pStyle w:val="LetranormalTFG"/>
      </w:pPr>
      <w:r>
        <w:t>En cuanto a la generación de vecindarios existen múltiples formas. Como se ha dicho anteriormente, debido a que se trata de valores reales, se ha optado por la permutación de variables para la generación del vecindario</w:t>
      </w:r>
      <w:r w:rsidR="00B20972">
        <w:t xml:space="preserve"> y el cambio de la magnitud de permutación de estas</w:t>
      </w:r>
      <w:r>
        <w:t>.</w:t>
      </w:r>
    </w:p>
    <w:p w:rsidR="008D6055" w:rsidRDefault="001636B3" w:rsidP="00107381">
      <w:pPr>
        <w:pStyle w:val="LetranormalTFG"/>
      </w:pPr>
      <w:r>
        <w:t>La opción elegida para realizar la búsqueda de vecinos se basa en que c</w:t>
      </w:r>
      <w:r w:rsidR="008D6055">
        <w:t xml:space="preserve">ada vecino se genera por las posibles combinaciones de </w:t>
      </w:r>
      <w:r w:rsidR="00ED2BB3">
        <w:t>adición</w:t>
      </w:r>
      <w:r w:rsidR="008D6055">
        <w:t xml:space="preserve"> y </w:t>
      </w:r>
      <w:r w:rsidR="00ED2BB3">
        <w:t>sustracción</w:t>
      </w:r>
      <w:r w:rsidR="00B20972">
        <w:t xml:space="preserve"> </w:t>
      </w:r>
      <w:r>
        <w:t xml:space="preserve">de una magnitud </w:t>
      </w:r>
      <w:r w:rsidR="00B20972">
        <w:t>en tres valores distintos</w:t>
      </w:r>
      <w:r w:rsidR="008D6055">
        <w:t xml:space="preserve">. </w:t>
      </w:r>
      <w:r w:rsidR="00BF0E59">
        <w:t>Dicha magnitud toma los valores: 0.05, 0.1, 0.15 y 0.2.</w:t>
      </w:r>
    </w:p>
    <w:p w:rsidR="001636B3" w:rsidRDefault="001636B3" w:rsidP="00107381">
      <w:pPr>
        <w:pStyle w:val="LetranormalTFG"/>
      </w:pPr>
      <w:r>
        <w:t>Esta búsqueda genera una vecindad de 24 vecinos.</w:t>
      </w:r>
    </w:p>
    <w:p w:rsidR="00B76383" w:rsidRDefault="00783600" w:rsidP="00107381">
      <w:pPr>
        <w:pStyle w:val="LetranormalTFG"/>
      </w:pPr>
      <w:r>
        <w:t xml:space="preserve">A continuación, se muestra el </w:t>
      </w:r>
      <w:proofErr w:type="spellStart"/>
      <w:r>
        <w:t>pseudocodigo</w:t>
      </w:r>
      <w:proofErr w:type="spellEnd"/>
      <w:r>
        <w:t xml:space="preserve"> que genera los vecinos.</w:t>
      </w:r>
    </w:p>
    <w:p w:rsidR="00783600" w:rsidRPr="00772A1A" w:rsidRDefault="00783600" w:rsidP="00107381">
      <w:pPr>
        <w:pStyle w:val="LetranormalTFG"/>
        <w:rPr>
          <w:rFonts w:ascii="Courier New" w:hAnsi="Courier New" w:cs="Courier New"/>
        </w:rPr>
      </w:pPr>
      <w:r w:rsidRPr="00772A1A">
        <w:rPr>
          <w:rFonts w:ascii="Courier New" w:hAnsi="Courier New" w:cs="Courier New"/>
        </w:rPr>
        <w:t>vecindad -&gt; lista que guarda todos los vecinos</w:t>
      </w:r>
    </w:p>
    <w:p w:rsidR="003F28B5" w:rsidRPr="00772A1A" w:rsidRDefault="003F28B5" w:rsidP="00107381">
      <w:pPr>
        <w:pStyle w:val="LetranormalTFG"/>
        <w:rPr>
          <w:rFonts w:ascii="Courier New" w:hAnsi="Courier New" w:cs="Courier New"/>
        </w:rPr>
      </w:pPr>
      <w:r w:rsidRPr="00772A1A">
        <w:rPr>
          <w:rFonts w:ascii="Courier New" w:hAnsi="Courier New" w:cs="Courier New"/>
        </w:rPr>
        <w:t>i -&gt; param1 del robot a partir del cual se generan vecinos</w:t>
      </w:r>
    </w:p>
    <w:p w:rsidR="003F28B5" w:rsidRPr="00772A1A" w:rsidRDefault="003F28B5" w:rsidP="00107381">
      <w:pPr>
        <w:pStyle w:val="LetranormalTFG"/>
        <w:rPr>
          <w:rFonts w:ascii="Courier New" w:hAnsi="Courier New" w:cs="Courier New"/>
        </w:rPr>
      </w:pPr>
      <w:r w:rsidRPr="00772A1A">
        <w:rPr>
          <w:rFonts w:ascii="Courier New" w:hAnsi="Courier New" w:cs="Courier New"/>
        </w:rPr>
        <w:t>j-&gt; param2 del robot a partir del cual se generan vecinos</w:t>
      </w:r>
    </w:p>
    <w:p w:rsidR="003F28B5" w:rsidRPr="00772A1A" w:rsidRDefault="003F28B5" w:rsidP="00107381">
      <w:pPr>
        <w:pStyle w:val="LetranormalTFG"/>
        <w:rPr>
          <w:rFonts w:ascii="Courier New" w:hAnsi="Courier New" w:cs="Courier New"/>
        </w:rPr>
      </w:pPr>
      <w:r w:rsidRPr="00772A1A">
        <w:rPr>
          <w:rFonts w:ascii="Courier New" w:hAnsi="Courier New" w:cs="Courier New"/>
        </w:rPr>
        <w:t>k-&gt; param3 del robot a partir del cual se generan vecinos</w:t>
      </w:r>
    </w:p>
    <w:p w:rsidR="003F28B5" w:rsidRPr="00772A1A" w:rsidRDefault="003F28B5" w:rsidP="00107381">
      <w:pPr>
        <w:pStyle w:val="LetranormalTFG"/>
        <w:rPr>
          <w:rFonts w:ascii="Courier New" w:hAnsi="Courier New" w:cs="Courier New"/>
        </w:rPr>
      </w:pPr>
      <w:r w:rsidRPr="00772A1A">
        <w:rPr>
          <w:rFonts w:ascii="Courier New" w:hAnsi="Courier New" w:cs="Courier New"/>
        </w:rPr>
        <w:t>l-&gt; param4 del robot a partir del cual se generan vecinos</w:t>
      </w:r>
    </w:p>
    <w:p w:rsidR="003F28B5" w:rsidRPr="00772A1A" w:rsidRDefault="00772A1A" w:rsidP="00107381">
      <w:pPr>
        <w:pStyle w:val="LetranormalTFG"/>
        <w:rPr>
          <w:rFonts w:ascii="Courier New" w:hAnsi="Courier New" w:cs="Courier New"/>
        </w:rPr>
      </w:pPr>
      <w:r w:rsidRPr="00772A1A">
        <w:rPr>
          <w:rFonts w:ascii="Courier New" w:hAnsi="Courier New" w:cs="Courier New"/>
        </w:rPr>
        <w:t>β</w:t>
      </w:r>
      <w:r w:rsidR="003F28B5" w:rsidRPr="00772A1A">
        <w:rPr>
          <w:rFonts w:ascii="Courier New" w:hAnsi="Courier New" w:cs="Courier New"/>
        </w:rPr>
        <w:t xml:space="preserve">-&gt; valor de modificación de los </w:t>
      </w:r>
      <w:r w:rsidRPr="00772A1A">
        <w:rPr>
          <w:rFonts w:ascii="Courier New" w:hAnsi="Courier New" w:cs="Courier New"/>
        </w:rPr>
        <w:t>parámetros</w:t>
      </w:r>
    </w:p>
    <w:p w:rsidR="003F28B5" w:rsidRPr="00783600" w:rsidRDefault="00772A1A" w:rsidP="00107381">
      <w:pPr>
        <w:pStyle w:val="LetranormalTFG"/>
      </w:pPr>
      <w:r>
        <w:t>//NO ESTOY MUY SEGURO DE COMO EXPLICAR ESTO SIN QUE SEA UN LIO</w:t>
      </w:r>
    </w:p>
    <w:p w:rsidR="00DB2C93" w:rsidRDefault="00DB2C93" w:rsidP="00DB2C93">
      <w:pPr>
        <w:pStyle w:val="TFGtitulo2"/>
      </w:pPr>
      <w:bookmarkStart w:id="48" w:name="_Toc516135604"/>
      <w:r>
        <w:t>3. Búsquedas locales</w:t>
      </w:r>
      <w:bookmarkEnd w:id="48"/>
    </w:p>
    <w:p w:rsidR="00034875" w:rsidRDefault="00034875" w:rsidP="00034875">
      <w:pPr>
        <w:pStyle w:val="LetranormalTFG"/>
      </w:pPr>
      <w:r>
        <w:t xml:space="preserve">Como se ha explicado en el punto </w:t>
      </w:r>
      <w:r w:rsidR="002C0042" w:rsidRPr="001636B3">
        <w:rPr>
          <w:i/>
        </w:rPr>
        <w:t>1.3 Estado del arte</w:t>
      </w:r>
      <w:r w:rsidR="002C0042">
        <w:t xml:space="preserve">, </w:t>
      </w:r>
      <w:r w:rsidR="00B33388">
        <w:t>el algoritmo de búsqueda local básica</w:t>
      </w:r>
      <w:r w:rsidR="00B33388">
        <w:rPr>
          <w:b/>
        </w:rPr>
        <w:t xml:space="preserve"> </w:t>
      </w:r>
      <w:r w:rsidR="00B33388">
        <w:t xml:space="preserve">se basa en explorar el entorno de una solución con el fin de encontrar otra mejor. Para esto se realizan cambios sobre los diferentes elementos de una solución lo que genera </w:t>
      </w:r>
      <w:r w:rsidR="00A52BFA">
        <w:t>más</w:t>
      </w:r>
      <w:r w:rsidR="00B33388">
        <w:t xml:space="preserve"> soluciones diferentes de la anterior, que se conocen como vecinos. De entre estos vecinos se </w:t>
      </w:r>
      <w:r w:rsidR="00A52BFA">
        <w:t>elige</w:t>
      </w:r>
      <w:r w:rsidR="00B33388">
        <w:t xml:space="preserve"> uno que se convierte en la solución y se vuelve a iterar sobre este.</w:t>
      </w:r>
    </w:p>
    <w:p w:rsidR="005B33E2" w:rsidRDefault="005B33E2" w:rsidP="00034875">
      <w:pPr>
        <w:pStyle w:val="LetranormalTFG"/>
      </w:pPr>
      <w:r>
        <w:t>Todos los vecinos del vecindario se pasan por la función objetivo. Esta función es la encargada de informar sobre que vecino es mejor.</w:t>
      </w:r>
    </w:p>
    <w:p w:rsidR="005B33E2" w:rsidRDefault="00E0424D" w:rsidP="00034875">
      <w:pPr>
        <w:pStyle w:val="LetranormalTFG"/>
      </w:pPr>
      <w:r>
        <w:t>Existen diferentes formas</w:t>
      </w:r>
      <w:r w:rsidR="005B33E2">
        <w:t xml:space="preserve"> de escoger el vecino que se convierte en la siguiente solución</w:t>
      </w:r>
      <w:r>
        <w:t>, algunas de ellas son:</w:t>
      </w:r>
    </w:p>
    <w:p w:rsidR="00E0424D" w:rsidRDefault="00E0424D" w:rsidP="00E0424D">
      <w:pPr>
        <w:pStyle w:val="LetranormalTFG"/>
        <w:ind w:firstLine="708"/>
      </w:pPr>
      <w:r>
        <w:lastRenderedPageBreak/>
        <w:t xml:space="preserve">- </w:t>
      </w:r>
      <w:proofErr w:type="spellStart"/>
      <w:r>
        <w:rPr>
          <w:b/>
          <w:i/>
        </w:rPr>
        <w:t>First</w:t>
      </w:r>
      <w:proofErr w:type="spellEnd"/>
      <w:r>
        <w:t>, se escoge el primer vecino que mejore a la solución actual.</w:t>
      </w:r>
      <w:r w:rsidR="00C2663B">
        <w:t xml:space="preserve"> El </w:t>
      </w:r>
      <w:proofErr w:type="spellStart"/>
      <w:r w:rsidR="00C2663B">
        <w:t>pseudocodigo</w:t>
      </w:r>
      <w:proofErr w:type="spellEnd"/>
      <w:r w:rsidR="00C2663B">
        <w:t xml:space="preserve"> asociado a esta búsqueda es el siguiente:</w:t>
      </w:r>
    </w:p>
    <w:p w:rsidR="003F1C08" w:rsidRDefault="003F1C08" w:rsidP="00E0424D">
      <w:pPr>
        <w:pStyle w:val="LetranormalTFG"/>
        <w:ind w:firstLine="708"/>
      </w:pPr>
    </w:p>
    <w:p w:rsidR="005C324E" w:rsidRDefault="005C324E" w:rsidP="00E0424D">
      <w:pPr>
        <w:pStyle w:val="LetranormalTFG"/>
        <w:ind w:firstLine="708"/>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C2663B" w:rsidRPr="005C324E" w:rsidRDefault="00C2663B" w:rsidP="005C324E">
      <w:pPr>
        <w:pStyle w:val="LetranormalTFG"/>
        <w:ind w:left="708"/>
        <w:rPr>
          <w:rFonts w:ascii="Courier New" w:hAnsi="Courier New" w:cs="Courier New"/>
        </w:rPr>
      </w:pPr>
      <w:r w:rsidRPr="005C324E">
        <w:rPr>
          <w:rFonts w:ascii="Courier New" w:hAnsi="Courier New" w:cs="Courier New"/>
        </w:rPr>
        <w:t>vecinos -&gt; lista con los vecinos actuales</w:t>
      </w:r>
    </w:p>
    <w:p w:rsidR="00C2663B" w:rsidRPr="00C2663B" w:rsidRDefault="00C2663B" w:rsidP="00C2663B">
      <w:pPr>
        <w:pStyle w:val="LetranormalTFG"/>
        <w:ind w:left="708"/>
        <w:rPr>
          <w:rFonts w:ascii="Courier New" w:hAnsi="Courier New" w:cs="Courier New"/>
          <w:b/>
        </w:rPr>
      </w:pPr>
      <w:r w:rsidRPr="00C2663B">
        <w:rPr>
          <w:rFonts w:ascii="Courier New" w:hAnsi="Courier New" w:cs="Courier New"/>
          <w:b/>
        </w:rPr>
        <w:t>FirstAlgorithm</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mejorVecino = actualRobot;</w:t>
      </w:r>
    </w:p>
    <w:p w:rsidR="00C2663B" w:rsidRPr="00C2663B" w:rsidRDefault="00C2663B" w:rsidP="00C2663B">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proofErr w:type="gramStart"/>
      <w:r w:rsidRPr="00C2663B">
        <w:rPr>
          <w:rFonts w:ascii="Courier New" w:hAnsi="Courier New" w:cs="Courier New"/>
        </w:rPr>
        <w:t>vecino.tiempo</w:t>
      </w:r>
      <w:proofErr w:type="gramEnd"/>
      <w:r w:rsidRPr="00C2663B">
        <w:rPr>
          <w:rFonts w:ascii="Courier New" w:hAnsi="Courier New" w:cs="Courier New"/>
        </w:rPr>
        <w:t xml:space="preserve"> = funcionObjetivo(vecino);</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sidRPr="00C2663B">
        <w:rPr>
          <w:rFonts w:ascii="Courier New" w:hAnsi="Courier New" w:cs="Courier New"/>
        </w:rPr>
        <w:t>mejorVecino.tiempo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C2663B" w:rsidRPr="00C2663B" w:rsidRDefault="00C2663B" w:rsidP="00C2663B">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t>mejorVecino = vecino;</w:t>
      </w:r>
    </w:p>
    <w:p w:rsidR="00C2663B" w:rsidRPr="00C2663B" w:rsidRDefault="00C2663B" w:rsidP="00C2663B">
      <w:pPr>
        <w:pStyle w:val="LetranormalTFG"/>
        <w:ind w:left="708"/>
        <w:rPr>
          <w:rFonts w:ascii="Courier New" w:hAnsi="Courier New" w:cs="Courier New"/>
        </w:rPr>
      </w:pPr>
      <w:r>
        <w:rPr>
          <w:rFonts w:ascii="Courier New" w:hAnsi="Courier New" w:cs="Courier New"/>
        </w:rPr>
        <w:t>}</w:t>
      </w:r>
    </w:p>
    <w:p w:rsidR="00C2663B" w:rsidRDefault="00C2663B" w:rsidP="00C2663B">
      <w:pPr>
        <w:pStyle w:val="LetranormalTFG"/>
        <w:ind w:left="708"/>
        <w:rPr>
          <w:rFonts w:ascii="Courier New" w:hAnsi="Courier New" w:cs="Courier New"/>
        </w:rPr>
      </w:pPr>
      <w:proofErr w:type="spellStart"/>
      <w:r w:rsidRPr="00C2663B">
        <w:rPr>
          <w:rFonts w:ascii="Courier New" w:hAnsi="Courier New" w:cs="Courier New"/>
        </w:rPr>
        <w:t>return</w:t>
      </w:r>
      <w:proofErr w:type="spellEnd"/>
      <w:r w:rsidRPr="00C2663B">
        <w:rPr>
          <w:rFonts w:ascii="Courier New" w:hAnsi="Courier New" w:cs="Courier New"/>
        </w:rPr>
        <w:t xml:space="preserve"> </w:t>
      </w:r>
      <w:proofErr w:type="spellStart"/>
      <w:r w:rsidRPr="00C2663B">
        <w:rPr>
          <w:rFonts w:ascii="Courier New" w:hAnsi="Courier New" w:cs="Courier New"/>
        </w:rPr>
        <w:t>mejorVecino</w:t>
      </w:r>
      <w:proofErr w:type="spellEnd"/>
      <w:r w:rsidRPr="00C2663B">
        <w:rPr>
          <w:rFonts w:ascii="Courier New" w:hAnsi="Courier New" w:cs="Courier New"/>
        </w:rPr>
        <w:t>;</w:t>
      </w:r>
    </w:p>
    <w:p w:rsidR="005C324E" w:rsidRPr="00C2663B" w:rsidRDefault="005C324E" w:rsidP="00C2663B">
      <w:pPr>
        <w:pStyle w:val="LetranormalTFG"/>
        <w:ind w:left="708"/>
        <w:rPr>
          <w:rFonts w:ascii="Courier New" w:hAnsi="Courier New" w:cs="Courier New"/>
        </w:rPr>
      </w:pPr>
    </w:p>
    <w:p w:rsidR="00E0424D" w:rsidRDefault="00E0424D" w:rsidP="00107381">
      <w:pPr>
        <w:pStyle w:val="LetranormalTFG"/>
        <w:ind w:firstLine="708"/>
      </w:pPr>
      <w:r>
        <w:t>-</w:t>
      </w:r>
      <w:r w:rsidR="00D125A6">
        <w:t xml:space="preserve"> </w:t>
      </w:r>
      <w:proofErr w:type="spellStart"/>
      <w:r>
        <w:rPr>
          <w:b/>
          <w:i/>
        </w:rPr>
        <w:t>Best</w:t>
      </w:r>
      <w:proofErr w:type="spellEnd"/>
      <w:r>
        <w:t>, se escoge al mejor vecino.</w:t>
      </w:r>
      <w:r w:rsidR="005C324E">
        <w:t xml:space="preserve"> La implementación en </w:t>
      </w:r>
      <w:proofErr w:type="spellStart"/>
      <w:r w:rsidR="005C324E">
        <w:t>pseudocodigo</w:t>
      </w:r>
      <w:proofErr w:type="spellEnd"/>
      <w:r w:rsidR="005C324E">
        <w:t xml:space="preserve"> es la siguiente:</w:t>
      </w:r>
    </w:p>
    <w:p w:rsidR="005C324E" w:rsidRPr="003F1C08" w:rsidRDefault="005C324E" w:rsidP="00107381">
      <w:pPr>
        <w:pStyle w:val="LetranormalTFG"/>
        <w:ind w:firstLine="708"/>
        <w:rPr>
          <w:rFonts w:ascii="Courier New" w:hAnsi="Courier New" w:cs="Courier New"/>
          <w:b/>
        </w:rPr>
      </w:pPr>
      <w:r w:rsidRPr="003F1C08">
        <w:rPr>
          <w:rFonts w:ascii="Courier New" w:hAnsi="Courier New" w:cs="Courier New"/>
          <w:b/>
        </w:rPr>
        <w:t>BestAlgorithm</w:t>
      </w:r>
    </w:p>
    <w:p w:rsidR="005C324E" w:rsidRDefault="005C324E" w:rsidP="00107381">
      <w:pPr>
        <w:pStyle w:val="LetranormalTFG"/>
        <w:ind w:firstLine="708"/>
        <w:rPr>
          <w:b/>
        </w:rPr>
      </w:pPr>
      <w:r w:rsidRPr="005C324E">
        <w:rPr>
          <w:rFonts w:ascii="Courier New" w:hAnsi="Courier New" w:cs="Courier New"/>
        </w:rPr>
        <w:t xml:space="preserve">actualRobot -&gt; </w:t>
      </w:r>
      <w:r w:rsidRPr="00772A1A">
        <w:rPr>
          <w:rFonts w:ascii="Courier New" w:hAnsi="Courier New" w:cs="Courier New"/>
        </w:rPr>
        <w:t>robot a partir del cual se generan vecinos</w:t>
      </w:r>
    </w:p>
    <w:p w:rsidR="005C324E" w:rsidRPr="005C324E" w:rsidRDefault="005C324E" w:rsidP="005C324E">
      <w:pPr>
        <w:pStyle w:val="LetranormalTFG"/>
        <w:ind w:left="708"/>
        <w:rPr>
          <w:rFonts w:ascii="Courier New" w:hAnsi="Courier New" w:cs="Courier New"/>
        </w:rPr>
      </w:pPr>
      <w:r w:rsidRPr="005C324E">
        <w:rPr>
          <w:rFonts w:ascii="Courier New" w:hAnsi="Courier New" w:cs="Courier New"/>
        </w:rPr>
        <w:t>vecinos -&gt; lista con los vecinos actuale</w:t>
      </w:r>
      <w:r>
        <w:rPr>
          <w:rFonts w:ascii="Courier New" w:hAnsi="Courier New" w:cs="Courier New"/>
        </w:rPr>
        <w:t>s</w:t>
      </w:r>
    </w:p>
    <w:p w:rsidR="005C324E" w:rsidRPr="00C2663B" w:rsidRDefault="005C324E" w:rsidP="005C324E">
      <w:pPr>
        <w:pStyle w:val="LetranormalTFG"/>
        <w:ind w:left="708"/>
        <w:rPr>
          <w:rFonts w:ascii="Courier New" w:hAnsi="Courier New" w:cs="Courier New"/>
        </w:rPr>
      </w:pPr>
      <w:proofErr w:type="gramStart"/>
      <w:r w:rsidRPr="00C2663B">
        <w:rPr>
          <w:rFonts w:ascii="Courier New" w:hAnsi="Courier New" w:cs="Courier New"/>
        </w:rPr>
        <w:t>foreach(</w:t>
      </w:r>
      <w:proofErr w:type="gramEnd"/>
      <w:r w:rsidR="004F2A44">
        <w:rPr>
          <w:rFonts w:ascii="Courier New" w:hAnsi="Courier New" w:cs="Courier New"/>
        </w:rPr>
        <w:t xml:space="preserve">Robot </w:t>
      </w:r>
      <w:r w:rsidRPr="00C2663B">
        <w:rPr>
          <w:rFonts w:ascii="Courier New" w:hAnsi="Courier New" w:cs="Courier New"/>
        </w:rPr>
        <w:t>vecino in vecinos)</w:t>
      </w:r>
      <w:r>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proofErr w:type="gramStart"/>
      <w:r w:rsidRPr="00C2663B">
        <w:rPr>
          <w:rFonts w:ascii="Courier New" w:hAnsi="Courier New" w:cs="Courier New"/>
        </w:rPr>
        <w:t>vecino.tiempo</w:t>
      </w:r>
      <w:proofErr w:type="gramEnd"/>
      <w:r w:rsidRPr="00C2663B">
        <w:rPr>
          <w:rFonts w:ascii="Courier New" w:hAnsi="Courier New" w:cs="Courier New"/>
        </w:rPr>
        <w:t xml:space="preserve"> = funcionObjetivo(vecino);</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proofErr w:type="spellStart"/>
      <w:proofErr w:type="gramStart"/>
      <w:r w:rsidRPr="00C2663B">
        <w:rPr>
          <w:rFonts w:ascii="Courier New" w:hAnsi="Courier New" w:cs="Courier New"/>
        </w:rPr>
        <w:t>if</w:t>
      </w:r>
      <w:proofErr w:type="spellEnd"/>
      <w:r w:rsidRPr="00C2663B">
        <w:rPr>
          <w:rFonts w:ascii="Courier New" w:hAnsi="Courier New" w:cs="Courier New"/>
        </w:rPr>
        <w:t>(</w:t>
      </w:r>
      <w:proofErr w:type="spellStart"/>
      <w:proofErr w:type="gramEnd"/>
      <w:r>
        <w:rPr>
          <w:rFonts w:ascii="Courier New" w:hAnsi="Courier New" w:cs="Courier New"/>
        </w:rPr>
        <w:t>actualRobot</w:t>
      </w:r>
      <w:r w:rsidRPr="00C2663B">
        <w:rPr>
          <w:rFonts w:ascii="Courier New" w:hAnsi="Courier New" w:cs="Courier New"/>
        </w:rPr>
        <w:t>.tiempo</w:t>
      </w:r>
      <w:proofErr w:type="spellEnd"/>
      <w:r w:rsidRPr="00C2663B">
        <w:rPr>
          <w:rFonts w:ascii="Courier New" w:hAnsi="Courier New" w:cs="Courier New"/>
        </w:rPr>
        <w:t>&gt;</w:t>
      </w:r>
      <w:proofErr w:type="spellStart"/>
      <w:r w:rsidRPr="00C2663B">
        <w:rPr>
          <w:rFonts w:ascii="Courier New" w:hAnsi="Courier New" w:cs="Courier New"/>
        </w:rPr>
        <w:t>vecino.tiempo</w:t>
      </w:r>
      <w:proofErr w:type="spellEnd"/>
      <w:r w:rsidRPr="00C2663B">
        <w:rPr>
          <w:rFonts w:ascii="Courier New" w:hAnsi="Courier New" w:cs="Courier New"/>
        </w:rPr>
        <w:t>)</w:t>
      </w:r>
    </w:p>
    <w:p w:rsidR="005C324E" w:rsidRPr="00C2663B" w:rsidRDefault="005C324E" w:rsidP="005C324E">
      <w:pPr>
        <w:pStyle w:val="LetranormalTFG"/>
        <w:ind w:left="708"/>
        <w:rPr>
          <w:rFonts w:ascii="Courier New" w:hAnsi="Courier New" w:cs="Courier New"/>
        </w:rPr>
      </w:pPr>
      <w:r w:rsidRPr="00C2663B">
        <w:rPr>
          <w:rFonts w:ascii="Courier New" w:hAnsi="Courier New" w:cs="Courier New"/>
        </w:rPr>
        <w:tab/>
      </w:r>
      <w:r w:rsidRPr="00C2663B">
        <w:rPr>
          <w:rFonts w:ascii="Courier New" w:hAnsi="Courier New" w:cs="Courier New"/>
        </w:rPr>
        <w:tab/>
      </w:r>
      <w:proofErr w:type="spellStart"/>
      <w:r>
        <w:rPr>
          <w:rFonts w:ascii="Courier New" w:hAnsi="Courier New" w:cs="Courier New"/>
        </w:rPr>
        <w:t>return</w:t>
      </w:r>
      <w:proofErr w:type="spellEnd"/>
      <w:r w:rsidRPr="00C2663B">
        <w:rPr>
          <w:rFonts w:ascii="Courier New" w:hAnsi="Courier New" w:cs="Courier New"/>
        </w:rPr>
        <w:t xml:space="preserve"> vecino;</w:t>
      </w:r>
    </w:p>
    <w:p w:rsidR="005C324E" w:rsidRPr="004F2A44" w:rsidRDefault="005C324E" w:rsidP="004F2A44">
      <w:pPr>
        <w:pStyle w:val="LetranormalTFG"/>
        <w:ind w:left="708"/>
        <w:rPr>
          <w:rFonts w:ascii="Courier New" w:hAnsi="Courier New" w:cs="Courier New"/>
        </w:rPr>
      </w:pPr>
      <w:r>
        <w:rPr>
          <w:rFonts w:ascii="Courier New" w:hAnsi="Courier New" w:cs="Courier New"/>
        </w:rPr>
        <w:t>}</w:t>
      </w:r>
    </w:p>
    <w:p w:rsidR="00DB2C93" w:rsidRDefault="00DB2C93">
      <w:pPr>
        <w:pStyle w:val="TFGtitulo2"/>
      </w:pPr>
      <w:bookmarkStart w:id="49" w:name="_Toc516135605"/>
      <w:r>
        <w:lastRenderedPageBreak/>
        <w:t>4. Búsquedas globales</w:t>
      </w:r>
      <w:bookmarkEnd w:id="49"/>
    </w:p>
    <w:p w:rsidR="00D125A6" w:rsidRDefault="005B33E2" w:rsidP="005B33E2">
      <w:pPr>
        <w:pStyle w:val="LetranormalTFG"/>
      </w:pPr>
      <w:r>
        <w:t>El principal problema de las búsquedas locales se haya en que se pueden quedar fácilmente atrapadas en un óptim</w:t>
      </w:r>
      <w:r w:rsidR="001636B3">
        <w:t>o local</w:t>
      </w:r>
      <w:r>
        <w:t>. Un óptimo local es una solución que no puede ser mejorada en el vecindario que ella genera y que, además, no es la solución óptima del problema.</w:t>
      </w:r>
      <w:r w:rsidR="00D125A6">
        <w:t xml:space="preserve"> Las metaheurísticas que tratan de evitar este problema se las llama búsquedas globales.</w:t>
      </w:r>
    </w:p>
    <w:p w:rsidR="00D125A6" w:rsidRDefault="00D125A6" w:rsidP="005B33E2">
      <w:pPr>
        <w:pStyle w:val="LetranormalTFG"/>
      </w:pPr>
      <w:r>
        <w:t>Para solucionar el problema de los óptimos locales se p</w:t>
      </w:r>
      <w:r w:rsidR="001636B3">
        <w:t>uede</w:t>
      </w:r>
      <w:r>
        <w:t xml:space="preserve"> utilizar:</w:t>
      </w:r>
    </w:p>
    <w:p w:rsidR="00D353CD" w:rsidRDefault="00D125A6" w:rsidP="00D353CD">
      <w:pPr>
        <w:pStyle w:val="LetranormalTFG"/>
        <w:numPr>
          <w:ilvl w:val="0"/>
          <w:numId w:val="27"/>
        </w:numPr>
      </w:pPr>
      <w:proofErr w:type="spellStart"/>
      <w:r>
        <w:rPr>
          <w:b/>
          <w:i/>
        </w:rPr>
        <w:t>Multiarranque</w:t>
      </w:r>
      <w:proofErr w:type="spellEnd"/>
      <w:r>
        <w:t xml:space="preserve">, para tratar de evitar los óptimos locales, esta metaheurística reinicia la búsqueda desde </w:t>
      </w:r>
      <w:r w:rsidR="00876935">
        <w:t>una nueva solución construida con cualquiera de los métodos de construcción disponibles cuando se encuentra con un óptimo local</w:t>
      </w:r>
      <w:r>
        <w:t>.</w:t>
      </w:r>
    </w:p>
    <w:p w:rsidR="00D353CD" w:rsidRPr="00D353CD" w:rsidRDefault="00D125A6" w:rsidP="00D353CD">
      <w:pPr>
        <w:pStyle w:val="LetranormalTFG"/>
        <w:numPr>
          <w:ilvl w:val="0"/>
          <w:numId w:val="27"/>
        </w:numPr>
      </w:pPr>
      <w:r>
        <w:rPr>
          <w:b/>
          <w:i/>
        </w:rPr>
        <w:t>ILS (</w:t>
      </w:r>
      <w:proofErr w:type="spellStart"/>
      <w:r>
        <w:rPr>
          <w:b/>
          <w:i/>
        </w:rPr>
        <w:t>Iterated</w:t>
      </w:r>
      <w:proofErr w:type="spellEnd"/>
      <w:r>
        <w:rPr>
          <w:b/>
          <w:i/>
        </w:rPr>
        <w:t xml:space="preserve"> Local </w:t>
      </w:r>
      <w:proofErr w:type="spellStart"/>
      <w:r>
        <w:rPr>
          <w:b/>
          <w:i/>
        </w:rPr>
        <w:t>Search</w:t>
      </w:r>
      <w:proofErr w:type="spellEnd"/>
      <w:r>
        <w:rPr>
          <w:b/>
          <w:i/>
        </w:rPr>
        <w:t>)</w:t>
      </w:r>
      <w:r w:rsidR="00876935">
        <w:t>, esta metaheurística cuando se encuentra con un óptimo local reinicia la búsqueda desde la solución actual o una perturbación de esta</w:t>
      </w:r>
      <w:r w:rsidR="00D353CD">
        <w:t>.</w:t>
      </w:r>
    </w:p>
    <w:p w:rsidR="00876935" w:rsidRDefault="00876935" w:rsidP="00D125A6">
      <w:pPr>
        <w:pStyle w:val="LetranormalTFG"/>
        <w:numPr>
          <w:ilvl w:val="0"/>
          <w:numId w:val="27"/>
        </w:numPr>
      </w:pPr>
      <w:r>
        <w:rPr>
          <w:b/>
          <w:i/>
        </w:rPr>
        <w:t xml:space="preserve">VNS (Variable </w:t>
      </w:r>
      <w:proofErr w:type="spellStart"/>
      <w:r>
        <w:rPr>
          <w:b/>
          <w:i/>
        </w:rPr>
        <w:t>Neighborhood</w:t>
      </w:r>
      <w:proofErr w:type="spellEnd"/>
      <w:r>
        <w:rPr>
          <w:b/>
          <w:i/>
        </w:rPr>
        <w:t xml:space="preserve"> </w:t>
      </w:r>
      <w:proofErr w:type="spellStart"/>
      <w:r>
        <w:rPr>
          <w:b/>
          <w:i/>
        </w:rPr>
        <w:t>Search</w:t>
      </w:r>
      <w:proofErr w:type="spellEnd"/>
      <w:r>
        <w:rPr>
          <w:b/>
          <w:i/>
        </w:rPr>
        <w:t>)</w:t>
      </w:r>
      <w:r>
        <w:t>, esta metaheurística va modificando en cada iteración la estructura del vecindario.</w:t>
      </w:r>
    </w:p>
    <w:p w:rsidR="00876935" w:rsidRDefault="00876935" w:rsidP="00107381">
      <w:pPr>
        <w:pStyle w:val="LetranormalTFG"/>
        <w:numPr>
          <w:ilvl w:val="0"/>
          <w:numId w:val="27"/>
        </w:numPr>
      </w:pPr>
      <w:r>
        <w:rPr>
          <w:b/>
          <w:i/>
        </w:rPr>
        <w:t>SA (</w:t>
      </w:r>
      <w:proofErr w:type="spellStart"/>
      <w:r>
        <w:rPr>
          <w:b/>
          <w:i/>
        </w:rPr>
        <w:t>Simulated</w:t>
      </w:r>
      <w:proofErr w:type="spellEnd"/>
      <w:r>
        <w:rPr>
          <w:b/>
          <w:i/>
        </w:rPr>
        <w:t xml:space="preserve"> </w:t>
      </w:r>
      <w:proofErr w:type="spellStart"/>
      <w:r>
        <w:rPr>
          <w:b/>
          <w:i/>
        </w:rPr>
        <w:t>Annealing</w:t>
      </w:r>
      <w:proofErr w:type="spellEnd"/>
      <w:r>
        <w:rPr>
          <w:b/>
          <w:i/>
        </w:rPr>
        <w:t>)</w:t>
      </w:r>
      <w:r>
        <w:t xml:space="preserve">, </w:t>
      </w:r>
      <w:r w:rsidR="001636B3">
        <w:t>se basa</w:t>
      </w:r>
      <w:r>
        <w:t xml:space="preserve"> en el tratamiento con calor de la metalurgia. Esta metaheurística acepta soluciones peores para intentar llegar al óptimo.</w:t>
      </w:r>
    </w:p>
    <w:p w:rsidR="00E50592" w:rsidRDefault="00E50592">
      <w:pPr>
        <w:rPr>
          <w:rFonts w:ascii="Century Gothic" w:eastAsiaTheme="majorEastAsia" w:hAnsi="Century Gothic" w:cstheme="majorBidi"/>
          <w:b/>
          <w:sz w:val="40"/>
          <w:szCs w:val="32"/>
        </w:rPr>
        <w:sectPr w:rsidR="00E50592" w:rsidSect="00E50592">
          <w:footerReference w:type="default" r:id="rId26"/>
          <w:footerReference w:type="first" r:id="rId27"/>
          <w:pgSz w:w="11906" w:h="16838"/>
          <w:pgMar w:top="1418" w:right="1418" w:bottom="1418" w:left="1418" w:header="709" w:footer="709" w:gutter="0"/>
          <w:cols w:space="708"/>
          <w:titlePg/>
          <w:docGrid w:linePitch="360"/>
        </w:sectPr>
      </w:pPr>
      <w:bookmarkStart w:id="50" w:name="_Toc511483605"/>
      <w:bookmarkStart w:id="51" w:name="_Toc511486366"/>
      <w:bookmarkStart w:id="52" w:name="_Toc511486443"/>
      <w:bookmarkStart w:id="53" w:name="_Toc511486634"/>
      <w:bookmarkStart w:id="54" w:name="_Toc511483606"/>
      <w:bookmarkStart w:id="55" w:name="_Toc511486367"/>
      <w:bookmarkStart w:id="56" w:name="_Toc511486444"/>
      <w:bookmarkStart w:id="57" w:name="_Toc511486635"/>
      <w:bookmarkStart w:id="58" w:name="_Toc511483607"/>
      <w:bookmarkStart w:id="59" w:name="_Toc511486368"/>
      <w:bookmarkStart w:id="60" w:name="_Toc511486445"/>
      <w:bookmarkStart w:id="61" w:name="_Toc511486636"/>
      <w:bookmarkStart w:id="62" w:name="_Toc511483608"/>
      <w:bookmarkStart w:id="63" w:name="_Toc511486369"/>
      <w:bookmarkStart w:id="64" w:name="_Toc511486446"/>
      <w:bookmarkStart w:id="65" w:name="_Toc511486637"/>
      <w:bookmarkStart w:id="66" w:name="_Toc511483609"/>
      <w:bookmarkStart w:id="67" w:name="_Toc511486370"/>
      <w:bookmarkStart w:id="68" w:name="_Toc511486447"/>
      <w:bookmarkStart w:id="69" w:name="_Toc511486638"/>
      <w:bookmarkStart w:id="70" w:name="_Toc511483610"/>
      <w:bookmarkStart w:id="71" w:name="_Toc511486371"/>
      <w:bookmarkStart w:id="72" w:name="_Toc511486448"/>
      <w:bookmarkStart w:id="73" w:name="_Toc511486639"/>
      <w:bookmarkStart w:id="74" w:name="_Toc511483611"/>
      <w:bookmarkStart w:id="75" w:name="_Toc511486372"/>
      <w:bookmarkStart w:id="76" w:name="_Toc511486449"/>
      <w:bookmarkStart w:id="77" w:name="_Toc511486640"/>
      <w:bookmarkStart w:id="78" w:name="_Toc511483612"/>
      <w:bookmarkStart w:id="79" w:name="_Toc511486373"/>
      <w:bookmarkStart w:id="80" w:name="_Toc511486450"/>
      <w:bookmarkStart w:id="81" w:name="_Toc511486641"/>
      <w:bookmarkStart w:id="82" w:name="_Toc511483613"/>
      <w:bookmarkStart w:id="83" w:name="_Toc511486374"/>
      <w:bookmarkStart w:id="84" w:name="_Toc511486451"/>
      <w:bookmarkStart w:id="85" w:name="_Toc511486642"/>
      <w:bookmarkStart w:id="86" w:name="_Toc511483614"/>
      <w:bookmarkStart w:id="87" w:name="_Toc511486375"/>
      <w:bookmarkStart w:id="88" w:name="_Toc511486452"/>
      <w:bookmarkStart w:id="89" w:name="_Toc511486643"/>
      <w:bookmarkStart w:id="90" w:name="_Toc511483615"/>
      <w:bookmarkStart w:id="91" w:name="_Toc511486376"/>
      <w:bookmarkStart w:id="92" w:name="_Toc511486453"/>
      <w:bookmarkStart w:id="93" w:name="_Toc511486644"/>
      <w:bookmarkStart w:id="94" w:name="_Toc511483616"/>
      <w:bookmarkStart w:id="95" w:name="_Toc511486377"/>
      <w:bookmarkStart w:id="96" w:name="_Toc511486454"/>
      <w:bookmarkStart w:id="97" w:name="_Toc511486645"/>
      <w:bookmarkStart w:id="98" w:name="_Toc511483617"/>
      <w:bookmarkStart w:id="99" w:name="_Toc511486378"/>
      <w:bookmarkStart w:id="100" w:name="_Toc511486455"/>
      <w:bookmarkStart w:id="101" w:name="_Toc511486646"/>
      <w:bookmarkStart w:id="102" w:name="_Toc511483618"/>
      <w:bookmarkStart w:id="103" w:name="_Toc511486379"/>
      <w:bookmarkStart w:id="104" w:name="_Toc511486456"/>
      <w:bookmarkStart w:id="105" w:name="_Toc511486647"/>
      <w:bookmarkStart w:id="106" w:name="_Toc511483619"/>
      <w:bookmarkStart w:id="107" w:name="_Toc511486380"/>
      <w:bookmarkStart w:id="108" w:name="_Toc511486457"/>
      <w:bookmarkStart w:id="109" w:name="_Toc511486648"/>
      <w:bookmarkStart w:id="110" w:name="_Toc511483620"/>
      <w:bookmarkStart w:id="111" w:name="_Toc511486381"/>
      <w:bookmarkStart w:id="112" w:name="_Toc511486458"/>
      <w:bookmarkStart w:id="113" w:name="_Toc511486649"/>
      <w:bookmarkStart w:id="114" w:name="_Toc511483621"/>
      <w:bookmarkStart w:id="115" w:name="_Toc511486382"/>
      <w:bookmarkStart w:id="116" w:name="_Toc511486459"/>
      <w:bookmarkStart w:id="117" w:name="_Toc511486650"/>
      <w:bookmarkStart w:id="118" w:name="_Toc511483622"/>
      <w:bookmarkStart w:id="119" w:name="_Toc511486383"/>
      <w:bookmarkStart w:id="120" w:name="_Toc511486460"/>
      <w:bookmarkStart w:id="121" w:name="_Toc511486651"/>
      <w:bookmarkStart w:id="122" w:name="_Toc511483623"/>
      <w:bookmarkStart w:id="123" w:name="_Toc511486384"/>
      <w:bookmarkStart w:id="124" w:name="_Toc511486461"/>
      <w:bookmarkStart w:id="125" w:name="_Toc511486652"/>
      <w:bookmarkStart w:id="126" w:name="_Toc511483624"/>
      <w:bookmarkStart w:id="127" w:name="_Toc511486385"/>
      <w:bookmarkStart w:id="128" w:name="_Toc511486462"/>
      <w:bookmarkStart w:id="129" w:name="_Toc511486653"/>
      <w:bookmarkStart w:id="130" w:name="_Toc511486387"/>
      <w:bookmarkStart w:id="131" w:name="_Toc511486464"/>
      <w:bookmarkStart w:id="132" w:name="_Toc511486655"/>
      <w:bookmarkStart w:id="133" w:name="_Toc511486388"/>
      <w:bookmarkStart w:id="134" w:name="_Toc511486465"/>
      <w:bookmarkStart w:id="135" w:name="_Toc511486656"/>
      <w:bookmarkStart w:id="136" w:name="_Toc511486389"/>
      <w:bookmarkStart w:id="137" w:name="_Toc511486466"/>
      <w:bookmarkStart w:id="138" w:name="_Toc511486657"/>
      <w:bookmarkStart w:id="139" w:name="_Toc511486390"/>
      <w:bookmarkStart w:id="140" w:name="_Toc511486467"/>
      <w:bookmarkStart w:id="141" w:name="_Toc511486658"/>
      <w:bookmarkStart w:id="142" w:name="_Toc511486391"/>
      <w:bookmarkStart w:id="143" w:name="_Toc511486468"/>
      <w:bookmarkStart w:id="144" w:name="_Toc511486659"/>
      <w:bookmarkStart w:id="145" w:name="_Toc511486392"/>
      <w:bookmarkStart w:id="146" w:name="_Toc511486469"/>
      <w:bookmarkStart w:id="147" w:name="_Toc511486660"/>
      <w:bookmarkStart w:id="148" w:name="_Toc511486393"/>
      <w:bookmarkStart w:id="149" w:name="_Toc511486470"/>
      <w:bookmarkStart w:id="150" w:name="_Toc511486661"/>
      <w:bookmarkStart w:id="151" w:name="_Toc511486394"/>
      <w:bookmarkStart w:id="152" w:name="_Toc511486471"/>
      <w:bookmarkStart w:id="153" w:name="_Toc511486662"/>
      <w:bookmarkStart w:id="154" w:name="_Toc511486395"/>
      <w:bookmarkStart w:id="155" w:name="_Toc511486472"/>
      <w:bookmarkStart w:id="156" w:name="_Toc511486663"/>
      <w:bookmarkStart w:id="157" w:name="_Toc511486396"/>
      <w:bookmarkStart w:id="158" w:name="_Toc511486473"/>
      <w:bookmarkStart w:id="159" w:name="_Toc511486664"/>
      <w:bookmarkStart w:id="160" w:name="_Toc511486397"/>
      <w:bookmarkStart w:id="161" w:name="_Toc511486474"/>
      <w:bookmarkStart w:id="162" w:name="_Toc511486665"/>
      <w:bookmarkStart w:id="163" w:name="_Toc511486398"/>
      <w:bookmarkStart w:id="164" w:name="_Toc511486475"/>
      <w:bookmarkStart w:id="165" w:name="_Toc511486666"/>
      <w:bookmarkStart w:id="166" w:name="_Toc511486399"/>
      <w:bookmarkStart w:id="167" w:name="_Toc511486476"/>
      <w:bookmarkStart w:id="168" w:name="_Toc511486667"/>
      <w:bookmarkStart w:id="169" w:name="_Toc511486400"/>
      <w:bookmarkStart w:id="170" w:name="_Toc511486477"/>
      <w:bookmarkStart w:id="171" w:name="_Toc511486668"/>
      <w:bookmarkStart w:id="172" w:name="_Toc511486401"/>
      <w:bookmarkStart w:id="173" w:name="_Toc511486478"/>
      <w:bookmarkStart w:id="174" w:name="_Toc511486669"/>
      <w:bookmarkStart w:id="175" w:name="_Toc511486402"/>
      <w:bookmarkStart w:id="176" w:name="_Toc511486479"/>
      <w:bookmarkStart w:id="177" w:name="_Toc511486670"/>
      <w:bookmarkStart w:id="178" w:name="_Toc511486403"/>
      <w:bookmarkStart w:id="179" w:name="_Toc511486480"/>
      <w:bookmarkStart w:id="180" w:name="_Toc511486671"/>
      <w:bookmarkStart w:id="181" w:name="_Toc511486404"/>
      <w:bookmarkStart w:id="182" w:name="_Toc511486481"/>
      <w:bookmarkStart w:id="183" w:name="_Toc511486672"/>
      <w:bookmarkStart w:id="184" w:name="_Toc511486405"/>
      <w:bookmarkStart w:id="185" w:name="_Toc511486482"/>
      <w:bookmarkStart w:id="186" w:name="_Toc511486673"/>
      <w:bookmarkStart w:id="187" w:name="_Toc511486406"/>
      <w:bookmarkStart w:id="188" w:name="_Toc511486483"/>
      <w:bookmarkStart w:id="189" w:name="_Toc511486674"/>
      <w:bookmarkStart w:id="190" w:name="_Toc511486407"/>
      <w:bookmarkStart w:id="191" w:name="_Toc511486484"/>
      <w:bookmarkStart w:id="192" w:name="_Toc511486675"/>
      <w:bookmarkStart w:id="193" w:name="_Toc511486408"/>
      <w:bookmarkStart w:id="194" w:name="_Toc511486485"/>
      <w:bookmarkStart w:id="195" w:name="_Toc511486676"/>
      <w:bookmarkStart w:id="196" w:name="_Toc511486409"/>
      <w:bookmarkStart w:id="197" w:name="_Toc511486486"/>
      <w:bookmarkStart w:id="198" w:name="_Toc511486677"/>
      <w:bookmarkStart w:id="199" w:name="_Toc511483627"/>
      <w:bookmarkStart w:id="200" w:name="_Toc511486412"/>
      <w:bookmarkStart w:id="201" w:name="_Toc511486489"/>
      <w:bookmarkStart w:id="202" w:name="_Toc511486680"/>
      <w:bookmarkStart w:id="203" w:name="_Toc511483628"/>
      <w:bookmarkStart w:id="204" w:name="_Toc511486413"/>
      <w:bookmarkStart w:id="205" w:name="_Toc511486490"/>
      <w:bookmarkStart w:id="206" w:name="_Toc511486681"/>
      <w:bookmarkStart w:id="207" w:name="_Toc511483629"/>
      <w:bookmarkStart w:id="208" w:name="_Toc511486414"/>
      <w:bookmarkStart w:id="209" w:name="_Toc511486491"/>
      <w:bookmarkStart w:id="210" w:name="_Toc51148668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p w:rsidR="00BC3217" w:rsidRDefault="00AD5F04" w:rsidP="00AD5F04">
      <w:pPr>
        <w:pStyle w:val="TituloTFG"/>
      </w:pPr>
      <w:bookmarkStart w:id="211" w:name="_Toc516135606"/>
      <w:r>
        <w:lastRenderedPageBreak/>
        <w:t xml:space="preserve">Capítulo 4 </w:t>
      </w:r>
      <w:r w:rsidR="0045644B">
        <w:t>Implementación</w:t>
      </w:r>
      <w:bookmarkEnd w:id="211"/>
    </w:p>
    <w:p w:rsidR="00C935A3" w:rsidRDefault="00AA7974" w:rsidP="00107381">
      <w:pPr>
        <w:pStyle w:val="TFGtitulo2"/>
      </w:pPr>
      <w:bookmarkStart w:id="212" w:name="_Toc516135607"/>
      <w:r>
        <w:t xml:space="preserve">1. </w:t>
      </w:r>
      <w:r w:rsidR="0045644B">
        <w:t>Metodología</w:t>
      </w:r>
      <w:bookmarkEnd w:id="212"/>
    </w:p>
    <w:p w:rsidR="00547825" w:rsidRDefault="00CF433A" w:rsidP="00C935A3">
      <w:pPr>
        <w:pStyle w:val="LetranormalTFG"/>
      </w:pPr>
      <w:r>
        <w:t xml:space="preserve">En cuanto a la tecnología utilizada para la realización de este proyecto se ha utilizado como lenguaje de programación </w:t>
      </w:r>
      <w:r w:rsidRPr="00107381">
        <w:rPr>
          <w:b/>
        </w:rPr>
        <w:t>Java 8</w:t>
      </w:r>
      <w:r w:rsidR="00547825">
        <w:t xml:space="preserve">, un lenguaje de programación de propósito general, concurrente y orientado a objetos. Se ha utilizado el IDE </w:t>
      </w:r>
      <w:r w:rsidR="00547825" w:rsidRPr="00107381">
        <w:rPr>
          <w:b/>
        </w:rPr>
        <w:t>NetBeans 8.2</w:t>
      </w:r>
      <w:r w:rsidR="00547825">
        <w:t xml:space="preserve"> puesto que tiene una buena integración con Java</w:t>
      </w:r>
      <w:r w:rsidR="001B63D5">
        <w:rPr>
          <w:vertAlign w:val="superscript"/>
        </w:rPr>
        <w:t>4</w:t>
      </w:r>
      <w:r w:rsidR="00547825">
        <w:t>.</w:t>
      </w:r>
    </w:p>
    <w:p w:rsidR="00C935A3" w:rsidRDefault="00547825">
      <w:pPr>
        <w:pStyle w:val="LetranormalTFG"/>
      </w:pPr>
      <w:r>
        <w:t>En lo referido a la metodología se han utilizado herramientas utilizadas habitualmente en proyectos en los que se aplica metodología ágil, principalmente Trello y GitHub.</w:t>
      </w:r>
    </w:p>
    <w:p w:rsidR="00547825" w:rsidRDefault="00547825">
      <w:pPr>
        <w:pStyle w:val="LetranormalTFG"/>
      </w:pPr>
      <w:r w:rsidRPr="000B2748">
        <w:rPr>
          <w:b/>
        </w:rPr>
        <w:t>Trello</w:t>
      </w:r>
      <w:r>
        <w:t xml:space="preserve"> como tablero de tareas, este se divide en las columnas habituales (</w:t>
      </w:r>
      <w:proofErr w:type="spellStart"/>
      <w:r>
        <w:t>Product</w:t>
      </w:r>
      <w:proofErr w:type="spellEnd"/>
      <w:r>
        <w:t xml:space="preserve"> backlog, </w:t>
      </w:r>
      <w:proofErr w:type="spellStart"/>
      <w:r>
        <w:t>To</w:t>
      </w:r>
      <w:proofErr w:type="spellEnd"/>
      <w:r>
        <w:t xml:space="preserve"> Do, </w:t>
      </w:r>
      <w:proofErr w:type="spellStart"/>
      <w:r>
        <w:t>Doing</w:t>
      </w:r>
      <w:proofErr w:type="spellEnd"/>
      <w:r>
        <w:t>, Done). A su vez cada tarea tiene asignada una dificultad representada mediante colores. Las tareas no tienen asignadas personas puesto que hay una sola persona encargada de este tablero. A pesar de no ser relevante para la organización de un equipo y la división de tareas, puesto que solo se trata de una persona, ha resultado muy útil para no perder la visión de proyecto. Todo esto se puede ver en la figura X.</w:t>
      </w:r>
    </w:p>
    <w:p w:rsidR="00547825" w:rsidRDefault="00547825" w:rsidP="00107381">
      <w:pPr>
        <w:pStyle w:val="LetranormalTFG"/>
        <w:jc w:val="center"/>
      </w:pPr>
      <w:r>
        <w:rPr>
          <w:noProof/>
          <w:lang w:eastAsia="es-ES"/>
        </w:rPr>
        <w:drawing>
          <wp:inline distT="0" distB="0" distL="0" distR="0">
            <wp:extent cx="5753100" cy="1371600"/>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1371600"/>
                    </a:xfrm>
                    <a:prstGeom prst="rect">
                      <a:avLst/>
                    </a:prstGeom>
                    <a:noFill/>
                    <a:ln>
                      <a:noFill/>
                    </a:ln>
                  </pic:spPr>
                </pic:pic>
              </a:graphicData>
            </a:graphic>
          </wp:inline>
        </w:drawing>
      </w:r>
    </w:p>
    <w:p w:rsidR="00547825" w:rsidRDefault="00547825" w:rsidP="00962ABC">
      <w:pPr>
        <w:pStyle w:val="LetranormalTFG"/>
        <w:jc w:val="center"/>
      </w:pPr>
      <w:r w:rsidRPr="00107381">
        <w:rPr>
          <w:b/>
        </w:rPr>
        <w:t>Figura X.</w:t>
      </w:r>
      <w:r>
        <w:t xml:space="preserve"> Trello </w:t>
      </w:r>
      <w:r w:rsidR="00962ABC">
        <w:t>utilizado en el desarrollo del proyecto.</w:t>
      </w:r>
    </w:p>
    <w:p w:rsidR="00962ABC" w:rsidRDefault="00962ABC" w:rsidP="00962ABC">
      <w:pPr>
        <w:pStyle w:val="LetranormalTFG"/>
        <w:jc w:val="center"/>
      </w:pPr>
    </w:p>
    <w:p w:rsidR="00962ABC" w:rsidRDefault="00962ABC" w:rsidP="00962ABC">
      <w:pPr>
        <w:pStyle w:val="LetranormalTFG"/>
      </w:pPr>
      <w:r w:rsidRPr="000B2748">
        <w:rPr>
          <w:b/>
        </w:rPr>
        <w:t>Git</w:t>
      </w:r>
      <w:r>
        <w:t xml:space="preserve"> como repositorio y control de versiones (utilizado concretamente GitHub). Sobre este repositorio se ha ido subiendo los diferentes incrementos de funcionalidad de la aplicación de forma periódica y gracias a él se ha podido realizar un control de versiones. Se puede observar el repositorio desde la aplicación de Windows en la figura X.</w:t>
      </w:r>
    </w:p>
    <w:p w:rsidR="00962ABC" w:rsidRDefault="00962ABC" w:rsidP="00962ABC">
      <w:pPr>
        <w:pStyle w:val="LetranormalTFG"/>
        <w:jc w:val="center"/>
      </w:pPr>
      <w:r>
        <w:rPr>
          <w:noProof/>
          <w:lang w:eastAsia="es-ES"/>
        </w:rPr>
        <w:lastRenderedPageBreak/>
        <w:drawing>
          <wp:inline distT="0" distB="0" distL="0" distR="0">
            <wp:extent cx="5753100" cy="4000500"/>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rsidR="00962ABC" w:rsidRDefault="00962ABC" w:rsidP="00962ABC">
      <w:pPr>
        <w:pStyle w:val="LetranormalTFG"/>
        <w:jc w:val="center"/>
      </w:pPr>
      <w:r w:rsidRPr="00107381">
        <w:rPr>
          <w:b/>
        </w:rPr>
        <w:t>Figura X.</w:t>
      </w:r>
      <w:r>
        <w:rPr>
          <w:b/>
        </w:rPr>
        <w:t xml:space="preserve"> </w:t>
      </w:r>
      <w:r>
        <w:t>Repositorio en GitHub desde la aplicación</w:t>
      </w:r>
    </w:p>
    <w:p w:rsidR="00962ABC" w:rsidRPr="00962ABC" w:rsidRDefault="00962ABC" w:rsidP="00107381">
      <w:pPr>
        <w:pStyle w:val="LetranormalTFG"/>
        <w:jc w:val="center"/>
      </w:pPr>
      <w:r>
        <w:t xml:space="preserve"> de escritorio de Windows.</w:t>
      </w:r>
    </w:p>
    <w:p w:rsidR="00C935A3" w:rsidRDefault="00C935A3" w:rsidP="00107381">
      <w:pPr>
        <w:pStyle w:val="TFGtitulo2"/>
      </w:pPr>
      <w:bookmarkStart w:id="213" w:name="_Toc516135608"/>
      <w:r>
        <w:t>2. Diseño</w:t>
      </w:r>
      <w:bookmarkEnd w:id="213"/>
    </w:p>
    <w:p w:rsidR="008229CB" w:rsidRDefault="0015685E">
      <w:pPr>
        <w:pStyle w:val="LetranormalTFG"/>
      </w:pPr>
      <w:r>
        <w:t>El diseño de la aplicación se puede observar en el UML que se muestra en la figura X.</w:t>
      </w:r>
    </w:p>
    <w:p w:rsidR="008229CB" w:rsidRDefault="002B3479" w:rsidP="008229CB">
      <w:pPr>
        <w:pStyle w:val="LetranormalTFG"/>
        <w:jc w:val="center"/>
      </w:pPr>
      <w:r>
        <w:rPr>
          <w:noProof/>
          <w:lang w:eastAsia="es-ES"/>
        </w:rPr>
        <w:drawing>
          <wp:inline distT="0" distB="0" distL="0" distR="0">
            <wp:extent cx="4624331" cy="2733675"/>
            <wp:effectExtent l="0" t="0" r="508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9289" cy="2754340"/>
                    </a:xfrm>
                    <a:prstGeom prst="rect">
                      <a:avLst/>
                    </a:prstGeom>
                    <a:noFill/>
                    <a:ln>
                      <a:noFill/>
                    </a:ln>
                  </pic:spPr>
                </pic:pic>
              </a:graphicData>
            </a:graphic>
          </wp:inline>
        </w:drawing>
      </w:r>
    </w:p>
    <w:p w:rsidR="008229CB" w:rsidRDefault="008229CB" w:rsidP="008229CB">
      <w:pPr>
        <w:pStyle w:val="LetranormalTFG"/>
        <w:jc w:val="center"/>
      </w:pPr>
      <w:r w:rsidRPr="00107381">
        <w:rPr>
          <w:b/>
        </w:rPr>
        <w:t>Figura X.</w:t>
      </w:r>
      <w:r>
        <w:t xml:space="preserve"> UML</w:t>
      </w:r>
    </w:p>
    <w:p w:rsidR="002B3479" w:rsidRDefault="002F2D52" w:rsidP="002B3479">
      <w:pPr>
        <w:pStyle w:val="LetranormalTFG"/>
      </w:pPr>
      <w:r>
        <w:lastRenderedPageBreak/>
        <w:t xml:space="preserve">A </w:t>
      </w:r>
      <w:r w:rsidR="00A52BFA">
        <w:t>continuación,</w:t>
      </w:r>
      <w:r>
        <w:t xml:space="preserve"> se explica brevemente el funcionamiento de las clases expuestas en el UML:</w:t>
      </w:r>
    </w:p>
    <w:p w:rsidR="002F2D52" w:rsidRDefault="002F2D52" w:rsidP="002F2D52">
      <w:pPr>
        <w:pStyle w:val="LetranormalTFG"/>
        <w:numPr>
          <w:ilvl w:val="0"/>
          <w:numId w:val="28"/>
        </w:numPr>
      </w:pPr>
      <w:proofErr w:type="spellStart"/>
      <w:r>
        <w:rPr>
          <w:b/>
        </w:rPr>
        <w:t>BestRobot</w:t>
      </w:r>
      <w:proofErr w:type="spellEnd"/>
      <w:r>
        <w:t>, esta clase es la clase principal donde se haya la lógica del algoritmo, y la que ira llamando a las distintas clases.</w:t>
      </w:r>
    </w:p>
    <w:p w:rsidR="002F2D52" w:rsidRDefault="002F2D52" w:rsidP="002F2D52">
      <w:pPr>
        <w:pStyle w:val="LetranormalTFG"/>
        <w:numPr>
          <w:ilvl w:val="0"/>
          <w:numId w:val="28"/>
        </w:numPr>
      </w:pPr>
      <w:proofErr w:type="spellStart"/>
      <w:r>
        <w:rPr>
          <w:b/>
        </w:rPr>
        <w:t>InitializedRobot</w:t>
      </w:r>
      <w:proofErr w:type="spellEnd"/>
      <w:r>
        <w:t>, es la clase constructora del algoritmo. Construye la primera solución desde la que el algoritmo parte.</w:t>
      </w:r>
    </w:p>
    <w:p w:rsidR="002F2D52" w:rsidRDefault="002F2D52" w:rsidP="002F2D52">
      <w:pPr>
        <w:pStyle w:val="LetranormalTFG"/>
        <w:numPr>
          <w:ilvl w:val="0"/>
          <w:numId w:val="28"/>
        </w:numPr>
      </w:pPr>
      <w:proofErr w:type="spellStart"/>
      <w:r>
        <w:rPr>
          <w:b/>
        </w:rPr>
        <w:t>RandomConstructor</w:t>
      </w:r>
      <w:proofErr w:type="spellEnd"/>
      <w:r>
        <w:t xml:space="preserve">, esta clase se usa en la clase </w:t>
      </w:r>
      <w:proofErr w:type="spellStart"/>
      <w:r>
        <w:t>InitializedRobot</w:t>
      </w:r>
      <w:proofErr w:type="spellEnd"/>
      <w:r>
        <w:t xml:space="preserve"> para determinar los valores de la primera solución. Esta clase genera los valores aleatorios que tiene la primera solución del algoritmo y además tiene los limites sobre los cuales se pueden mover los valores durante el algoritmo.</w:t>
      </w:r>
    </w:p>
    <w:p w:rsidR="002F2D52" w:rsidRDefault="002F2D52" w:rsidP="002F2D52">
      <w:pPr>
        <w:pStyle w:val="LetranormalTFG"/>
        <w:numPr>
          <w:ilvl w:val="0"/>
          <w:numId w:val="28"/>
        </w:numPr>
      </w:pPr>
      <w:proofErr w:type="spellStart"/>
      <w:r>
        <w:rPr>
          <w:b/>
        </w:rPr>
        <w:t>LocalSearch</w:t>
      </w:r>
      <w:proofErr w:type="spellEnd"/>
      <w:r>
        <w:t>, como se indica en el nombre, esta clase es la encargada de generar los vecindarios de las diferentes soluciones.</w:t>
      </w:r>
    </w:p>
    <w:p w:rsidR="002F2D52" w:rsidRDefault="002F2D52" w:rsidP="002F2D52">
      <w:pPr>
        <w:pStyle w:val="LetranormalTFG"/>
        <w:numPr>
          <w:ilvl w:val="0"/>
          <w:numId w:val="28"/>
        </w:numPr>
      </w:pPr>
      <w:proofErr w:type="spellStart"/>
      <w:r>
        <w:rPr>
          <w:b/>
        </w:rPr>
        <w:t>ObjectiveFunction</w:t>
      </w:r>
      <w:proofErr w:type="spellEnd"/>
      <w:r>
        <w:t xml:space="preserve">, como se indica en el nombre, esta clase se encarga de obtener el valor </w:t>
      </w:r>
      <w:r w:rsidR="009949D9">
        <w:t>por el cual se comparan los vecinos para comprobar cuál es mejor.</w:t>
      </w:r>
    </w:p>
    <w:p w:rsidR="009949D9" w:rsidRDefault="009949D9" w:rsidP="002F2D52">
      <w:pPr>
        <w:pStyle w:val="LetranormalTFG"/>
        <w:numPr>
          <w:ilvl w:val="0"/>
          <w:numId w:val="28"/>
        </w:numPr>
      </w:pPr>
      <w:r>
        <w:rPr>
          <w:b/>
        </w:rPr>
        <w:t>Robot</w:t>
      </w:r>
      <w:r>
        <w:t>, esta clase guarda la información necesaria sobre un robot, es decir guarda los valores que serán permutados a lo largo del algoritmo.</w:t>
      </w:r>
    </w:p>
    <w:p w:rsidR="009949D9" w:rsidRPr="002B3479" w:rsidRDefault="009949D9" w:rsidP="00107381">
      <w:pPr>
        <w:pStyle w:val="LetranormalTFG"/>
        <w:numPr>
          <w:ilvl w:val="0"/>
          <w:numId w:val="28"/>
        </w:numPr>
      </w:pPr>
      <w:proofErr w:type="spellStart"/>
      <w:r>
        <w:rPr>
          <w:b/>
        </w:rPr>
        <w:t>IOFile</w:t>
      </w:r>
      <w:proofErr w:type="spellEnd"/>
      <w:r>
        <w:t>, se trata de la clase que escribe en ficheros de texto los datos que se quieren guardar.</w:t>
      </w:r>
    </w:p>
    <w:p w:rsidR="00AD5F04" w:rsidRPr="00C936C0" w:rsidRDefault="00AD5F04" w:rsidP="00107381">
      <w:pPr>
        <w:pStyle w:val="LetranormalTFG"/>
        <w:jc w:val="center"/>
      </w:pPr>
    </w:p>
    <w:p w:rsidR="00AD5F04" w:rsidRDefault="00AA7974" w:rsidP="00AA7974">
      <w:pPr>
        <w:pStyle w:val="TFGtitulo2"/>
      </w:pPr>
      <w:bookmarkStart w:id="214" w:name="_Toc516135609"/>
      <w:r>
        <w:t xml:space="preserve">3. </w:t>
      </w:r>
      <w:r w:rsidR="0045644B">
        <w:t>Estructuras de datos</w:t>
      </w:r>
      <w:bookmarkEnd w:id="214"/>
    </w:p>
    <w:p w:rsidR="009949D9" w:rsidRDefault="007168C9">
      <w:pPr>
        <w:pStyle w:val="LetranormalTFG"/>
      </w:pPr>
      <w:r>
        <w:t>En este apartado se explican detalles sobre la implementación del algoritmo</w:t>
      </w:r>
      <w:r w:rsidR="00DB759D">
        <w:t>:</w:t>
      </w:r>
    </w:p>
    <w:p w:rsidR="00DB759D" w:rsidRPr="00107381" w:rsidRDefault="00DB759D" w:rsidP="00DB759D">
      <w:pPr>
        <w:pStyle w:val="LetranormalTFG"/>
        <w:numPr>
          <w:ilvl w:val="0"/>
          <w:numId w:val="29"/>
        </w:numPr>
        <w:rPr>
          <w:b/>
        </w:rPr>
      </w:pPr>
      <w:proofErr w:type="spellStart"/>
      <w:r w:rsidRPr="00107381">
        <w:rPr>
          <w:b/>
        </w:rPr>
        <w:t>ObjectiveFunction</w:t>
      </w:r>
      <w:proofErr w:type="spellEnd"/>
      <w:r>
        <w:t xml:space="preserve">: Se va a explicar el funcionamiento de esta clase, es decir, como se obtiene el valor por el cual se decide que robot es mejor. </w:t>
      </w:r>
    </w:p>
    <w:p w:rsidR="00DB759D" w:rsidRDefault="00DB759D">
      <w:pPr>
        <w:pStyle w:val="LetranormalTFG"/>
        <w:ind w:left="1068"/>
      </w:pPr>
      <w:r>
        <w:t>Se comienza leyendo el circuito de un fichero de texto para guardarlo en una variable.</w:t>
      </w:r>
      <w:r w:rsidR="00D93A1C">
        <w:t xml:space="preserve"> A continuación, </w:t>
      </w:r>
      <w:r w:rsidR="007A7CE7">
        <w:t xml:space="preserve">se realiza </w:t>
      </w:r>
      <w:r w:rsidR="00D93A1C">
        <w:t xml:space="preserve">el cálculo de la posición del robot en función de la posición en el instante anterior, los parámetros </w:t>
      </w:r>
      <w:r w:rsidR="00F52AD2">
        <w:t>de este</w:t>
      </w:r>
      <w:r w:rsidR="00D93A1C">
        <w:t xml:space="preserve">, y la velocidad de las ruedas en ese instante. Esto se realiza mediante las ecuaciones número </w:t>
      </w:r>
      <w:r w:rsidR="0087594E">
        <w:t>9</w:t>
      </w:r>
      <w:r w:rsidR="00D93A1C">
        <w:t xml:space="preserve">, calculadas en el apartado </w:t>
      </w:r>
      <w:r w:rsidR="00D93A1C" w:rsidRPr="00951D41">
        <w:rPr>
          <w:i/>
        </w:rPr>
        <w:t xml:space="preserve">2.1 Direccionamiento </w:t>
      </w:r>
      <w:r w:rsidR="00D93A1C" w:rsidRPr="00951D41">
        <w:rPr>
          <w:i/>
        </w:rPr>
        <w:lastRenderedPageBreak/>
        <w:t>diferencial</w:t>
      </w:r>
      <w:r w:rsidR="00951D41">
        <w:t>.</w:t>
      </w:r>
      <w:r w:rsidR="00F52AD2">
        <w:t xml:space="preserve"> Para saber si se debe mover cada rueda o dejarla parada se </w:t>
      </w:r>
      <w:r w:rsidR="00951D41">
        <w:t xml:space="preserve">realiza la lógica explicada en el punto </w:t>
      </w:r>
      <w:r w:rsidR="00951D41" w:rsidRPr="00951D41">
        <w:rPr>
          <w:i/>
        </w:rPr>
        <w:t>2.2 Navegación autónoma</w:t>
      </w:r>
      <w:r w:rsidR="00F52AD2">
        <w:t>.</w:t>
      </w:r>
      <w:r w:rsidR="00861F10">
        <w:t xml:space="preserve"> </w:t>
      </w:r>
      <w:r w:rsidR="00174EE2">
        <w:t>Además,</w:t>
      </w:r>
      <w:r w:rsidR="00861F10">
        <w:t xml:space="preserve"> se han creado funciones propias que replican el efecto de las funciones </w:t>
      </w:r>
      <w:proofErr w:type="spellStart"/>
      <w:r w:rsidR="00861F10">
        <w:t>translate</w:t>
      </w:r>
      <w:proofErr w:type="spellEnd"/>
      <w:r w:rsidR="00861F10">
        <w:t xml:space="preserve"> y </w:t>
      </w:r>
      <w:proofErr w:type="spellStart"/>
      <w:r w:rsidR="00861F10">
        <w:t>rotate</w:t>
      </w:r>
      <w:proofErr w:type="spellEnd"/>
      <w:r w:rsidR="00861F10">
        <w:t xml:space="preserve"> de OpenGL </w:t>
      </w:r>
      <w:r w:rsidR="00DE5FFA">
        <w:t xml:space="preserve">para el </w:t>
      </w:r>
      <w:r w:rsidR="00951D41">
        <w:t>cálculo</w:t>
      </w:r>
      <w:r w:rsidR="00DE5FFA">
        <w:t xml:space="preserve"> de las matrices de posición que son necesarias para saber la posición de los sensores en cada instante.</w:t>
      </w:r>
    </w:p>
    <w:p w:rsidR="00F52AD2" w:rsidRDefault="00F52AD2">
      <w:pPr>
        <w:pStyle w:val="LetranormalTFG"/>
        <w:ind w:left="1068"/>
      </w:pPr>
      <w:r>
        <w:t>Est</w:t>
      </w:r>
      <w:r w:rsidR="00951D41">
        <w:t>o</w:t>
      </w:r>
      <w:r>
        <w:t xml:space="preserve"> se ejecuta hasta que la posición del robot sea la inicial, es decir hasta que el robot ha realizado una vuelta completa al circuito. Al terminar se comprueba el tiempo que ha tardado en realizar el circuito y este es el que se devuelve como valor a comparar entre circuitos. </w:t>
      </w:r>
    </w:p>
    <w:p w:rsidR="00F52AD2" w:rsidRPr="00107381" w:rsidRDefault="00F52AD2" w:rsidP="00107381">
      <w:pPr>
        <w:pStyle w:val="LetranormalTFG"/>
        <w:ind w:left="1068"/>
      </w:pPr>
      <w:r>
        <w:t xml:space="preserve">Como añadido se ha incluido una condición de tiempo en la que si el robot no ha realizado el circuito en ese tiempo se para la ejecución, esto se debe a </w:t>
      </w:r>
      <w:r w:rsidR="00174EE2">
        <w:t>que,</w:t>
      </w:r>
      <w:r>
        <w:t xml:space="preserve"> al ser un problema real, dependiendo de los parámetros que se incluyan en el robot, es posible que el robot se quede parado al realizar el circuito y por tanto nunca acabaría el mismo y fallaría el algoritmo.</w:t>
      </w:r>
    </w:p>
    <w:p w:rsidR="00E652DB" w:rsidRDefault="00E652DB" w:rsidP="00E652DB">
      <w:pPr>
        <w:pStyle w:val="LetranormalTFG"/>
      </w:pPr>
    </w:p>
    <w:p w:rsidR="00E50592" w:rsidRDefault="00E50592">
      <w:pPr>
        <w:rPr>
          <w:rFonts w:ascii="Century Gothic" w:eastAsiaTheme="majorEastAsia" w:hAnsi="Century Gothic" w:cstheme="majorBidi"/>
          <w:b/>
          <w:sz w:val="40"/>
          <w:szCs w:val="32"/>
        </w:rPr>
        <w:sectPr w:rsidR="00E50592" w:rsidSect="00E50592">
          <w:footerReference w:type="default" r:id="rId31"/>
          <w:footerReference w:type="first" r:id="rId32"/>
          <w:pgSz w:w="11906" w:h="16838"/>
          <w:pgMar w:top="1418" w:right="1418" w:bottom="1418" w:left="1418" w:header="709" w:footer="709" w:gutter="0"/>
          <w:cols w:space="708"/>
          <w:titlePg/>
          <w:docGrid w:linePitch="360"/>
        </w:sectPr>
      </w:pPr>
    </w:p>
    <w:p w:rsidR="0045644B" w:rsidRPr="00107381" w:rsidRDefault="0045644B" w:rsidP="00107381">
      <w:pPr>
        <w:pStyle w:val="TituloTFG"/>
      </w:pPr>
      <w:bookmarkStart w:id="215" w:name="_Toc516135610"/>
      <w:r>
        <w:lastRenderedPageBreak/>
        <w:t>Capítulo 5 Resultados</w:t>
      </w:r>
      <w:bookmarkEnd w:id="215"/>
    </w:p>
    <w:p w:rsidR="0045644B" w:rsidRDefault="0045644B" w:rsidP="0045644B">
      <w:pPr>
        <w:pStyle w:val="TFGtitulo2"/>
      </w:pPr>
      <w:bookmarkStart w:id="216" w:name="_Toc516135611"/>
      <w:r>
        <w:t>1. Descripción de las instancias</w:t>
      </w:r>
      <w:bookmarkEnd w:id="216"/>
    </w:p>
    <w:p w:rsidR="00C9595B" w:rsidRDefault="00BB3B35">
      <w:pPr>
        <w:pStyle w:val="LetranormalTFG"/>
      </w:pPr>
      <w:r>
        <w:t xml:space="preserve">El algoritmo se va a ejecutar sobre </w:t>
      </w:r>
      <w:r w:rsidR="00CA42B4">
        <w:t xml:space="preserve">9 </w:t>
      </w:r>
      <w:r>
        <w:t xml:space="preserve">instancias que </w:t>
      </w:r>
      <w:r w:rsidR="00CA42B4">
        <w:t xml:space="preserve">resultan de la combinación de </w:t>
      </w:r>
      <w:r w:rsidR="007345E9">
        <w:t xml:space="preserve">3 </w:t>
      </w:r>
      <w:r w:rsidR="00CA42B4">
        <w:t xml:space="preserve">circuitos distintos y </w:t>
      </w:r>
      <w:r w:rsidR="007345E9">
        <w:t>3 velocidades de ruedas</w:t>
      </w:r>
      <w:r w:rsidR="00CA42B4">
        <w:t xml:space="preserve"> diferentes.</w:t>
      </w:r>
      <w:r w:rsidR="004219FD">
        <w:t xml:space="preserve"> El primer</w:t>
      </w:r>
      <w:r w:rsidR="00CA42B4">
        <w:t xml:space="preserve"> circuito</w:t>
      </w:r>
      <w:r w:rsidR="004219FD">
        <w:t xml:space="preserve"> es un circuito estándar, tamaño medio y con algunas curvas, se puede observar en la figura X.</w:t>
      </w:r>
    </w:p>
    <w:p w:rsidR="004219FD" w:rsidRDefault="004219FD" w:rsidP="00107381">
      <w:pPr>
        <w:pStyle w:val="LetranormalTFG"/>
        <w:jc w:val="center"/>
      </w:pPr>
      <w:r>
        <w:rPr>
          <w:noProof/>
          <w:lang w:eastAsia="es-ES"/>
        </w:rPr>
        <w:drawing>
          <wp:inline distT="0" distB="0" distL="0" distR="0">
            <wp:extent cx="2371725" cy="2199775"/>
            <wp:effectExtent l="0" t="0" r="0" b="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4657" cy="2211770"/>
                    </a:xfrm>
                    <a:prstGeom prst="rect">
                      <a:avLst/>
                    </a:prstGeom>
                    <a:noFill/>
                    <a:ln>
                      <a:noFill/>
                    </a:ln>
                  </pic:spPr>
                </pic:pic>
              </a:graphicData>
            </a:graphic>
          </wp:inline>
        </w:drawing>
      </w:r>
    </w:p>
    <w:p w:rsidR="004219FD" w:rsidRDefault="004219FD" w:rsidP="004219FD">
      <w:pPr>
        <w:pStyle w:val="LetranormalTFG"/>
        <w:jc w:val="center"/>
      </w:pPr>
      <w:r w:rsidRPr="00107381">
        <w:rPr>
          <w:b/>
        </w:rPr>
        <w:t>Figura X.</w:t>
      </w:r>
      <w:r>
        <w:t xml:space="preserve"> Circuito 1</w:t>
      </w:r>
      <w:r w:rsidR="004F27A9">
        <w:t xml:space="preserve"> </w:t>
      </w:r>
      <w:r w:rsidR="00A52BFA">
        <w:t>estándar</w:t>
      </w:r>
    </w:p>
    <w:p w:rsidR="004219FD" w:rsidRDefault="004219FD" w:rsidP="004219FD">
      <w:pPr>
        <w:pStyle w:val="LetranormalTFG"/>
      </w:pPr>
      <w:r>
        <w:t>El segundo de los circuitos se trata de un circuito de gran tamaño sin gran cantidad de curvas</w:t>
      </w:r>
      <w:r w:rsidR="004F27A9">
        <w:t>, este se puede observar en la figura X.</w:t>
      </w:r>
    </w:p>
    <w:p w:rsidR="004F27A9" w:rsidRDefault="004F27A9" w:rsidP="00107381">
      <w:pPr>
        <w:pStyle w:val="LetranormalTFG"/>
        <w:jc w:val="center"/>
      </w:pPr>
      <w:r>
        <w:rPr>
          <w:noProof/>
          <w:lang w:eastAsia="es-ES"/>
        </w:rPr>
        <w:drawing>
          <wp:inline distT="0" distB="0" distL="0" distR="0">
            <wp:extent cx="2838450" cy="2547086"/>
            <wp:effectExtent l="0" t="0" r="0" b="5715"/>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3337" cy="2551471"/>
                    </a:xfrm>
                    <a:prstGeom prst="rect">
                      <a:avLst/>
                    </a:prstGeom>
                    <a:noFill/>
                    <a:ln>
                      <a:noFill/>
                    </a:ln>
                  </pic:spPr>
                </pic:pic>
              </a:graphicData>
            </a:graphic>
          </wp:inline>
        </w:drawing>
      </w:r>
    </w:p>
    <w:p w:rsidR="004F27A9" w:rsidRDefault="004F27A9" w:rsidP="004F27A9">
      <w:pPr>
        <w:pStyle w:val="LetranormalTFG"/>
        <w:jc w:val="center"/>
      </w:pPr>
      <w:r w:rsidRPr="00107381">
        <w:rPr>
          <w:b/>
        </w:rPr>
        <w:t>Figura X.</w:t>
      </w:r>
      <w:r>
        <w:t xml:space="preserve"> Circuito 2 grande sin curvas</w:t>
      </w:r>
    </w:p>
    <w:p w:rsidR="004F27A9" w:rsidRDefault="004F27A9" w:rsidP="004F27A9">
      <w:pPr>
        <w:pStyle w:val="LetranormalTFG"/>
      </w:pPr>
      <w:r>
        <w:lastRenderedPageBreak/>
        <w:t xml:space="preserve">El tercero de los circuitos se trata de un circuito de tamaño </w:t>
      </w:r>
      <w:r w:rsidR="00A52BFA">
        <w:t>medio,</w:t>
      </w:r>
      <w:r>
        <w:t xml:space="preserve"> pero con curvas muy cerradas que hace que varios de los posibles robots no puedan realizarlo, se puede observar este circuito en la figura X.</w:t>
      </w:r>
    </w:p>
    <w:p w:rsidR="004F27A9" w:rsidRDefault="004F27A9" w:rsidP="00107381">
      <w:pPr>
        <w:pStyle w:val="LetranormalTFG"/>
        <w:jc w:val="center"/>
      </w:pPr>
      <w:r>
        <w:rPr>
          <w:noProof/>
          <w:lang w:eastAsia="es-ES"/>
        </w:rPr>
        <w:drawing>
          <wp:inline distT="0" distB="0" distL="0" distR="0">
            <wp:extent cx="1581150" cy="2705151"/>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0494" cy="2789573"/>
                    </a:xfrm>
                    <a:prstGeom prst="rect">
                      <a:avLst/>
                    </a:prstGeom>
                    <a:noFill/>
                    <a:ln>
                      <a:noFill/>
                    </a:ln>
                  </pic:spPr>
                </pic:pic>
              </a:graphicData>
            </a:graphic>
          </wp:inline>
        </w:drawing>
      </w:r>
    </w:p>
    <w:p w:rsidR="004F27A9" w:rsidRDefault="004F27A9">
      <w:pPr>
        <w:pStyle w:val="LetranormalTFG"/>
        <w:jc w:val="center"/>
      </w:pPr>
      <w:r w:rsidRPr="00107381">
        <w:rPr>
          <w:b/>
        </w:rPr>
        <w:t>Figura X.</w:t>
      </w:r>
      <w:r>
        <w:t xml:space="preserve"> Circuito 3 tamaño medio con curvas cerradas</w:t>
      </w:r>
    </w:p>
    <w:p w:rsidR="00CA42B4" w:rsidRDefault="00CA42B4" w:rsidP="00CA42B4">
      <w:pPr>
        <w:pStyle w:val="LetranormalTFG"/>
      </w:pPr>
      <w:r>
        <w:t xml:space="preserve">Las velocidades del robot que se utilizan son 2,3 y 4 </w:t>
      </w:r>
      <w:proofErr w:type="spellStart"/>
      <w:r>
        <w:t>rps</w:t>
      </w:r>
      <w:proofErr w:type="spellEnd"/>
      <w:r>
        <w:t>.</w:t>
      </w:r>
    </w:p>
    <w:tbl>
      <w:tblPr>
        <w:tblStyle w:val="Tablanormal3"/>
        <w:tblW w:w="0" w:type="auto"/>
        <w:jc w:val="center"/>
        <w:tblLook w:val="04A0" w:firstRow="1" w:lastRow="0" w:firstColumn="1" w:lastColumn="0" w:noHBand="0" w:noVBand="1"/>
      </w:tblPr>
      <w:tblGrid>
        <w:gridCol w:w="1828"/>
        <w:gridCol w:w="1687"/>
        <w:gridCol w:w="1980"/>
        <w:gridCol w:w="1980"/>
      </w:tblGrid>
      <w:tr w:rsidR="00827736" w:rsidTr="00107381">
        <w:trPr>
          <w:cnfStyle w:val="100000000000" w:firstRow="1" w:lastRow="0" w:firstColumn="0" w:lastColumn="0" w:oddVBand="0" w:evenVBand="0" w:oddHBand="0" w:evenHBand="0" w:firstRowFirstColumn="0" w:firstRowLastColumn="0" w:lastRowFirstColumn="0" w:lastRowLastColumn="0"/>
          <w:trHeight w:val="209"/>
          <w:jc w:val="center"/>
        </w:trPr>
        <w:tc>
          <w:tcPr>
            <w:cnfStyle w:val="001000000100" w:firstRow="0" w:lastRow="0" w:firstColumn="1" w:lastColumn="0" w:oddVBand="0" w:evenVBand="0" w:oddHBand="0" w:evenHBand="0" w:firstRowFirstColumn="1" w:firstRowLastColumn="0" w:lastRowFirstColumn="0" w:lastRowLastColumn="0"/>
            <w:tcW w:w="1828" w:type="dxa"/>
            <w:tcBorders>
              <w:tl2br w:val="single" w:sz="4" w:space="0" w:color="auto"/>
            </w:tcBorders>
          </w:tcPr>
          <w:p w:rsidR="00827736" w:rsidRDefault="00827736" w:rsidP="00107381">
            <w:pPr>
              <w:pStyle w:val="LetranormalTFG"/>
              <w:jc w:val="right"/>
              <w:rPr>
                <w:b w:val="0"/>
                <w:bCs w:val="0"/>
                <w:caps w:val="0"/>
                <w:sz w:val="12"/>
              </w:rPr>
            </w:pPr>
            <w:r w:rsidRPr="00107381">
              <w:rPr>
                <w:sz w:val="16"/>
              </w:rPr>
              <w:t>Circuito</w:t>
            </w:r>
          </w:p>
          <w:p w:rsidR="00827736" w:rsidRDefault="00827736" w:rsidP="00107381">
            <w:pPr>
              <w:pStyle w:val="LetranormalTFG"/>
              <w:jc w:val="left"/>
            </w:pPr>
            <w:r w:rsidRPr="00107381">
              <w:rPr>
                <w:sz w:val="16"/>
              </w:rPr>
              <w:t>Vel. Ruedas</w:t>
            </w:r>
          </w:p>
        </w:tc>
        <w:tc>
          <w:tcPr>
            <w:tcW w:w="1687" w:type="dxa"/>
          </w:tcPr>
          <w:p w:rsidR="00827736" w:rsidRPr="00827736" w:rsidRDefault="00827736">
            <w:pPr>
              <w:pStyle w:val="LetranormalTFG"/>
              <w:cnfStyle w:val="100000000000" w:firstRow="1" w:lastRow="0" w:firstColumn="0" w:lastColumn="0" w:oddVBand="0" w:evenVBand="0" w:oddHBand="0" w:evenHBand="0" w:firstRowFirstColumn="0" w:firstRowLastColumn="0" w:lastRowFirstColumn="0" w:lastRowLastColumn="0"/>
            </w:pPr>
            <w:r>
              <w:t>CIrcuito 1</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2</w:t>
            </w:r>
          </w:p>
        </w:tc>
        <w:tc>
          <w:tcPr>
            <w:tcW w:w="1980" w:type="dxa"/>
          </w:tcPr>
          <w:p w:rsidR="00827736" w:rsidRDefault="00827736" w:rsidP="00CA42B4">
            <w:pPr>
              <w:pStyle w:val="LetranormalTFG"/>
              <w:cnfStyle w:val="100000000000" w:firstRow="1" w:lastRow="0" w:firstColumn="0" w:lastColumn="0" w:oddVBand="0" w:evenVBand="0" w:oddHBand="0" w:evenHBand="0" w:firstRowFirstColumn="0" w:firstRowLastColumn="0" w:lastRowFirstColumn="0" w:lastRowLastColumn="0"/>
            </w:pPr>
            <w:r>
              <w:t>Circuito 3</w:t>
            </w:r>
          </w:p>
        </w:tc>
      </w:tr>
      <w:tr w:rsidR="00827736" w:rsidTr="00107381">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1rps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1</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4</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7</w:t>
            </w:r>
          </w:p>
        </w:tc>
      </w:tr>
      <w:tr w:rsidR="00827736" w:rsidTr="00107381">
        <w:trPr>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2rps</w:t>
            </w:r>
          </w:p>
        </w:tc>
        <w:tc>
          <w:tcPr>
            <w:tcW w:w="1687"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2</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Instancia 5</w:t>
            </w:r>
          </w:p>
        </w:tc>
        <w:tc>
          <w:tcPr>
            <w:tcW w:w="1980" w:type="dxa"/>
          </w:tcPr>
          <w:p w:rsidR="00827736" w:rsidRDefault="00827736" w:rsidP="00CA42B4">
            <w:pPr>
              <w:pStyle w:val="LetranormalTFG"/>
              <w:cnfStyle w:val="000000000000" w:firstRow="0" w:lastRow="0" w:firstColumn="0" w:lastColumn="0" w:oddVBand="0" w:evenVBand="0" w:oddHBand="0" w:evenHBand="0" w:firstRowFirstColumn="0" w:firstRowLastColumn="0" w:lastRowFirstColumn="0" w:lastRowLastColumn="0"/>
            </w:pPr>
            <w:r>
              <w:t xml:space="preserve">Instancia </w:t>
            </w:r>
            <w:r w:rsidR="00135BDC">
              <w:t>8</w:t>
            </w:r>
          </w:p>
        </w:tc>
      </w:tr>
      <w:tr w:rsidR="00827736" w:rsidTr="00107381">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1828" w:type="dxa"/>
          </w:tcPr>
          <w:p w:rsidR="00827736" w:rsidRDefault="00827736" w:rsidP="00CA42B4">
            <w:pPr>
              <w:pStyle w:val="LetranormalTFG"/>
            </w:pPr>
            <w:r>
              <w:t>3rps</w:t>
            </w:r>
          </w:p>
        </w:tc>
        <w:tc>
          <w:tcPr>
            <w:tcW w:w="1687"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3</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 xml:space="preserve">Instancia </w:t>
            </w:r>
            <w:r w:rsidR="00135BDC">
              <w:t>6</w:t>
            </w:r>
          </w:p>
        </w:tc>
        <w:tc>
          <w:tcPr>
            <w:tcW w:w="1980" w:type="dxa"/>
          </w:tcPr>
          <w:p w:rsidR="00827736" w:rsidRDefault="00827736" w:rsidP="00CA42B4">
            <w:pPr>
              <w:pStyle w:val="LetranormalTFG"/>
              <w:cnfStyle w:val="000000100000" w:firstRow="0" w:lastRow="0" w:firstColumn="0" w:lastColumn="0" w:oddVBand="0" w:evenVBand="0" w:oddHBand="1" w:evenHBand="0" w:firstRowFirstColumn="0" w:firstRowLastColumn="0" w:lastRowFirstColumn="0" w:lastRowLastColumn="0"/>
            </w:pPr>
            <w:r>
              <w:t>Instancia 9</w:t>
            </w:r>
          </w:p>
        </w:tc>
      </w:tr>
    </w:tbl>
    <w:p w:rsidR="00834C01" w:rsidRDefault="00834C01" w:rsidP="00CA42B4">
      <w:pPr>
        <w:pStyle w:val="LetranormalTFG"/>
      </w:pPr>
    </w:p>
    <w:p w:rsidR="00BD37F5" w:rsidRPr="00107381" w:rsidRDefault="00BD37F5" w:rsidP="00107381">
      <w:pPr>
        <w:pStyle w:val="LetranormalTFG"/>
        <w:jc w:val="center"/>
        <w:rPr>
          <w:b/>
        </w:rPr>
      </w:pPr>
      <w:r w:rsidRPr="00107381">
        <w:rPr>
          <w:b/>
        </w:rPr>
        <w:t>Tabla X.</w:t>
      </w:r>
    </w:p>
    <w:p w:rsidR="00834C01" w:rsidRDefault="00834C01" w:rsidP="00834C01">
      <w:pPr>
        <w:pStyle w:val="LetranormalTFG"/>
      </w:pPr>
      <w:r>
        <w:t>La ejecución del algoritmo se ha realizado sobre un ordenador con las siguientes especificaciones:</w:t>
      </w:r>
    </w:p>
    <w:p w:rsidR="00834C01" w:rsidRDefault="00834C01">
      <w:pPr>
        <w:pStyle w:val="LetranormalTFG"/>
        <w:numPr>
          <w:ilvl w:val="0"/>
          <w:numId w:val="29"/>
        </w:numPr>
      </w:pPr>
      <w:r>
        <w:t>Procesador: i7-6400 4GHz.</w:t>
      </w:r>
    </w:p>
    <w:p w:rsidR="00834C01" w:rsidRDefault="00834C01" w:rsidP="00834C01">
      <w:pPr>
        <w:pStyle w:val="LetranormalTFG"/>
        <w:numPr>
          <w:ilvl w:val="0"/>
          <w:numId w:val="29"/>
        </w:numPr>
      </w:pPr>
      <w:r>
        <w:t>RAM: 16 GB.</w:t>
      </w:r>
    </w:p>
    <w:p w:rsidR="00834C01" w:rsidRDefault="00834C01" w:rsidP="00107381">
      <w:pPr>
        <w:pStyle w:val="LetranormalTFG"/>
        <w:numPr>
          <w:ilvl w:val="0"/>
          <w:numId w:val="29"/>
        </w:numPr>
      </w:pPr>
      <w:r>
        <w:t>SO: Windows 10 Home.</w:t>
      </w:r>
    </w:p>
    <w:p w:rsidR="0045644B" w:rsidRDefault="0045644B" w:rsidP="0045644B">
      <w:pPr>
        <w:pStyle w:val="TFGtitulo2"/>
      </w:pPr>
      <w:bookmarkStart w:id="217" w:name="_Toc516135612"/>
      <w:r>
        <w:lastRenderedPageBreak/>
        <w:t>2. Constructivos</w:t>
      </w:r>
      <w:bookmarkEnd w:id="217"/>
    </w:p>
    <w:p w:rsidR="00C9595B" w:rsidRDefault="00E04431">
      <w:pPr>
        <w:pStyle w:val="LetranormalTFG"/>
      </w:pPr>
      <w:r>
        <w:t>En lo respectivo a los constructivos, se ha implementado un</w:t>
      </w:r>
      <w:r w:rsidR="00357BB9">
        <w:t>o debido a que al realizarse una sola ejecución del programa y al ser valores reales no se han encontrado otros constructivos adecuados para el problema expuesto.</w:t>
      </w:r>
    </w:p>
    <w:p w:rsidR="00675C8A" w:rsidRDefault="00675C8A">
      <w:pPr>
        <w:pStyle w:val="LetranormalTFG"/>
      </w:pPr>
      <w:r>
        <w:t xml:space="preserve">El método constructivo implementado genera valores aleatorios dentro de un rango específico para cada valor, es decir, cada valor tiene unos </w:t>
      </w:r>
      <w:r w:rsidR="004028DF">
        <w:t>límites</w:t>
      </w:r>
      <w:r>
        <w:t xml:space="preserve"> adecuados para su geometría real.</w:t>
      </w:r>
    </w:p>
    <w:p w:rsidR="00890198" w:rsidRDefault="00890198">
      <w:pPr>
        <w:pStyle w:val="LetranormalTFG"/>
      </w:pPr>
      <w:r>
        <w:t xml:space="preserve">A </w:t>
      </w:r>
      <w:r w:rsidR="00CA12DA">
        <w:t>continuación,</w:t>
      </w:r>
      <w:r>
        <w:t xml:space="preserve"> se muestra una tabla en </w:t>
      </w:r>
      <w:r w:rsidR="009122CB">
        <w:t>la que es expone el resultado de</w:t>
      </w:r>
      <w:r>
        <w:t xml:space="preserve"> la </w:t>
      </w:r>
      <w:r w:rsidR="009122CB">
        <w:t>ejecución del constructivo 10 veces</w:t>
      </w:r>
      <w:r w:rsidR="00E418CC">
        <w:t xml:space="preserve"> sobre cada instancia:</w:t>
      </w:r>
    </w:p>
    <w:tbl>
      <w:tblPr>
        <w:tblStyle w:val="Tablanormal3"/>
        <w:tblW w:w="10402" w:type="dxa"/>
        <w:tblInd w:w="-663" w:type="dxa"/>
        <w:tblLook w:val="04A0" w:firstRow="1" w:lastRow="0" w:firstColumn="1" w:lastColumn="0" w:noHBand="0" w:noVBand="1"/>
      </w:tblPr>
      <w:tblGrid>
        <w:gridCol w:w="907"/>
        <w:gridCol w:w="1055"/>
        <w:gridCol w:w="1055"/>
        <w:gridCol w:w="1055"/>
        <w:gridCol w:w="1055"/>
        <w:gridCol w:w="1055"/>
        <w:gridCol w:w="1055"/>
        <w:gridCol w:w="1055"/>
        <w:gridCol w:w="1055"/>
        <w:gridCol w:w="1055"/>
      </w:tblGrid>
      <w:tr w:rsidR="00E418CC" w:rsidTr="00107381">
        <w:trPr>
          <w:cnfStyle w:val="100000000000" w:firstRow="1" w:lastRow="0" w:firstColumn="0" w:lastColumn="0" w:oddVBand="0" w:evenVBand="0" w:oddHBand="0" w:evenHBand="0" w:firstRowFirstColumn="0" w:firstRowLastColumn="0" w:lastRowFirstColumn="0" w:lastRowLastColumn="0"/>
          <w:trHeight w:val="622"/>
        </w:trPr>
        <w:tc>
          <w:tcPr>
            <w:cnfStyle w:val="001000000100" w:firstRow="0" w:lastRow="0" w:firstColumn="1" w:lastColumn="0" w:oddVBand="0" w:evenVBand="0" w:oddHBand="0" w:evenHBand="0" w:firstRowFirstColumn="1" w:firstRowLastColumn="0" w:lastRowFirstColumn="0" w:lastRowLastColumn="0"/>
            <w:tcW w:w="907" w:type="dxa"/>
          </w:tcPr>
          <w:p w:rsidR="00E418CC" w:rsidRDefault="00E418CC" w:rsidP="00107381">
            <w:pPr>
              <w:pStyle w:val="LetranormalTFG"/>
              <w:jc w:val="center"/>
            </w:pP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1</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2</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3</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4</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5</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6</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7</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w:t>
            </w:r>
            <w:r>
              <w:rPr>
                <w:sz w:val="16"/>
              </w:rPr>
              <w:t xml:space="preserve"> </w:t>
            </w:r>
            <w:r w:rsidRPr="00107381">
              <w:rPr>
                <w:sz w:val="16"/>
              </w:rPr>
              <w:t>8</w:t>
            </w:r>
          </w:p>
        </w:tc>
        <w:tc>
          <w:tcPr>
            <w:tcW w:w="1055" w:type="dxa"/>
          </w:tcPr>
          <w:p w:rsidR="00E418CC" w:rsidRPr="00107381" w:rsidRDefault="00E418CC" w:rsidP="00107381">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107381">
              <w:rPr>
                <w:sz w:val="16"/>
              </w:rPr>
              <w:t>Instancia 9</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16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42</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22</w:t>
            </w:r>
            <w:r w:rsidR="00F07D50">
              <w:t>,</w:t>
            </w:r>
            <w:r>
              <w:t>66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97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32</w:t>
            </w:r>
            <w:r w:rsidR="00F07D50">
              <w:t>,</w:t>
            </w:r>
            <w:r>
              <w:t>01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33</w:t>
            </w:r>
            <w:r w:rsidR="00F07D50">
              <w:t>,</w:t>
            </w:r>
            <w:r>
              <w:t>77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36</w:t>
            </w:r>
            <w:r w:rsidR="00F07D50">
              <w:t>,</w:t>
            </w:r>
            <w:r>
              <w:t>94</w:t>
            </w:r>
          </w:p>
        </w:tc>
        <w:tc>
          <w:tcPr>
            <w:tcW w:w="1055" w:type="dxa"/>
          </w:tcPr>
          <w:p w:rsidR="00C97B8F"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15</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26</w:t>
            </w:r>
            <w:r w:rsidR="00F07D50">
              <w:t>,</w:t>
            </w:r>
            <w:r>
              <w:t>99</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18</w:t>
            </w:r>
            <w:r w:rsidR="00F07D50">
              <w:t>,</w:t>
            </w:r>
            <w:r>
              <w:t>83</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29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36</w:t>
            </w:r>
            <w:r w:rsidR="00F07D50">
              <w:t>,</w:t>
            </w:r>
            <w:r>
              <w:t>49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44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17</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12</w:t>
            </w:r>
            <w:r w:rsidR="00F07D50">
              <w:t>,</w:t>
            </w:r>
            <w:r>
              <w:t>42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31</w:t>
            </w:r>
            <w:r w:rsidR="00F07D50">
              <w:t>,</w:t>
            </w:r>
            <w:r>
              <w:t>49</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92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24</w:t>
            </w:r>
            <w:r w:rsidR="00F07D50">
              <w:t>,</w:t>
            </w:r>
            <w:r>
              <w:t>06</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3</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30</w:t>
            </w:r>
            <w:r w:rsidR="00F07D50">
              <w:t>,</w:t>
            </w:r>
            <w:r>
              <w:t>30</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14</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13</w:t>
            </w:r>
            <w:r w:rsidR="00F07D50">
              <w:t>,</w:t>
            </w:r>
            <w:r>
              <w:t>26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47</w:t>
            </w:r>
            <w:r w:rsidR="00F07D50">
              <w:t>,</w:t>
            </w:r>
            <w:r>
              <w:t>03</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98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28</w:t>
            </w:r>
            <w:r w:rsidR="00F07D50">
              <w:t>,</w:t>
            </w:r>
            <w:r>
              <w:t>76</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46</w:t>
            </w:r>
            <w:r w:rsidR="00F07D50">
              <w:t>,</w:t>
            </w:r>
            <w:r>
              <w:t>89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48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11</w:t>
            </w:r>
            <w:r w:rsidR="00F07D50">
              <w:t>,</w:t>
            </w:r>
            <w:r>
              <w:t>28</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4</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22</w:t>
            </w:r>
            <w:r w:rsidR="00F07D50">
              <w:t>,</w:t>
            </w:r>
            <w:r>
              <w:t>23</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05</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26</w:t>
            </w:r>
            <w:r w:rsidR="00F07D50">
              <w:t>,</w:t>
            </w:r>
            <w:r>
              <w:t>02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97</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14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14</w:t>
            </w:r>
            <w:r w:rsidR="00F07D50">
              <w:t>,</w:t>
            </w:r>
            <w:r>
              <w:t>30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43</w:t>
            </w:r>
            <w:r w:rsidR="00F07D50">
              <w:t>,</w:t>
            </w:r>
            <w:r>
              <w:t>65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31</w:t>
            </w:r>
            <w:r w:rsidR="00F07D50">
              <w:t>,</w:t>
            </w:r>
            <w:r>
              <w:t>40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27</w:t>
            </w:r>
            <w:r w:rsidR="00F07D50">
              <w:t>,</w:t>
            </w:r>
            <w:r>
              <w:t>04</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5</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40</w:t>
            </w:r>
            <w:r w:rsidR="00F07D50">
              <w:t>,</w:t>
            </w:r>
            <w:r>
              <w:t>05</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20</w:t>
            </w:r>
            <w:r w:rsidR="00F07D50">
              <w:t>,</w:t>
            </w:r>
            <w:r>
              <w:t>66</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35</w:t>
            </w:r>
            <w:r w:rsidR="00F07D50">
              <w:t>,</w:t>
            </w:r>
            <w:r>
              <w:t>38</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27</w:t>
            </w:r>
            <w:r w:rsidR="00F07D50">
              <w:t>,</w:t>
            </w:r>
            <w:r>
              <w:t>50</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34</w:t>
            </w:r>
            <w:r w:rsidR="00F07D50">
              <w:t>,</w:t>
            </w:r>
            <w:r>
              <w:t>92</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11</w:t>
            </w:r>
            <w:r w:rsidR="00F07D50">
              <w:t>,</w:t>
            </w:r>
            <w:r>
              <w:t>81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64</w:t>
            </w:r>
            <w:r w:rsidR="00F07D50">
              <w:t>,</w:t>
            </w:r>
            <w:r>
              <w:t>19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47</w:t>
            </w:r>
            <w:r w:rsidR="00F07D50">
              <w:t>,</w:t>
            </w:r>
            <w:r>
              <w:t>54</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16</w:t>
            </w:r>
            <w:r w:rsidR="00F07D50">
              <w:t>,</w:t>
            </w:r>
            <w:r>
              <w:t>92</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6</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43</w:t>
            </w:r>
            <w:r w:rsidR="00F07D50">
              <w:t>,</w:t>
            </w:r>
            <w:r>
              <w:t>62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67</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13</w:t>
            </w:r>
            <w:r w:rsidR="00F07D50">
              <w:t>,</w:t>
            </w:r>
            <w:r>
              <w:t>34</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53</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38</w:t>
            </w:r>
            <w:r w:rsidR="00F07D50">
              <w:t>,</w:t>
            </w:r>
            <w:r>
              <w:t>46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66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36</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37</w:t>
            </w:r>
            <w:r w:rsidR="00F07D50">
              <w:t>,</w:t>
            </w:r>
            <w:r>
              <w:t>61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35</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7</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56</w:t>
            </w:r>
            <w:r w:rsidR="00F07D50">
              <w:t>,</w:t>
            </w:r>
            <w:r>
              <w:t>41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35</w:t>
            </w:r>
            <w:r w:rsidR="00F07D50">
              <w:t>,</w:t>
            </w:r>
            <w:r>
              <w:t>49</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31</w:t>
            </w:r>
            <w:r w:rsidR="00F07D50">
              <w:t>,</w:t>
            </w:r>
            <w:r>
              <w:t>41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23</w:t>
            </w:r>
            <w:r w:rsidR="00F07D50">
              <w:t>,</w:t>
            </w:r>
            <w:r>
              <w:t>81</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47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12</w:t>
            </w:r>
            <w:r w:rsidR="00F07D50">
              <w:t>,</w:t>
            </w:r>
            <w:r>
              <w:t>38</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39</w:t>
            </w:r>
            <w:r w:rsidR="00F07D50">
              <w:t>,</w:t>
            </w:r>
            <w:r>
              <w:t>46</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21</w:t>
            </w:r>
            <w:r w:rsidR="00F07D50">
              <w:t>,</w:t>
            </w:r>
            <w:r>
              <w:t>79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16</w:t>
            </w:r>
            <w:r w:rsidR="00F07D50">
              <w:t>,</w:t>
            </w:r>
            <w:r>
              <w:t>61</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8</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35</w:t>
            </w:r>
            <w:r w:rsidR="00F07D50">
              <w:t>,</w:t>
            </w:r>
            <w:r>
              <w:t>72</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40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26</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19</w:t>
            </w:r>
            <w:r w:rsidR="00F07D50">
              <w:t>,</w:t>
            </w:r>
            <w:r>
              <w:t>45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13</w:t>
            </w:r>
            <w:r w:rsidR="00F07D50">
              <w:t>,</w:t>
            </w:r>
            <w:r>
              <w:t>64</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31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24</w:t>
            </w:r>
            <w:r w:rsidR="00F07D50">
              <w:t>,</w:t>
            </w:r>
            <w:r>
              <w:t>12</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25</w:t>
            </w:r>
            <w:r w:rsidR="00F07D50">
              <w:t>,</w:t>
            </w:r>
            <w:r>
              <w:t>10</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29</w:t>
            </w:r>
            <w:r w:rsidR="00F07D50">
              <w:t>,</w:t>
            </w:r>
            <w:r>
              <w:t>59</w:t>
            </w:r>
          </w:p>
        </w:tc>
      </w:tr>
      <w:tr w:rsidR="00E418CC" w:rsidTr="0010738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9</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26</w:t>
            </w:r>
            <w:r w:rsidR="00F07D50">
              <w:t>,</w:t>
            </w:r>
            <w:r>
              <w:t>11</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25</w:t>
            </w:r>
            <w:r w:rsidR="00F07D50">
              <w:t>,</w:t>
            </w:r>
            <w:r>
              <w:t>64</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34</w:t>
            </w:r>
            <w:r w:rsidR="00F07D50">
              <w:t>,</w:t>
            </w:r>
            <w:r>
              <w:t>18</w:t>
            </w:r>
          </w:p>
        </w:tc>
        <w:tc>
          <w:tcPr>
            <w:tcW w:w="1055" w:type="dxa"/>
          </w:tcPr>
          <w:p w:rsidR="00E418CC" w:rsidRDefault="005275D1" w:rsidP="00107381">
            <w:pPr>
              <w:pStyle w:val="LetranormalTFG"/>
              <w:jc w:val="center"/>
              <w:cnfStyle w:val="000000100000" w:firstRow="0" w:lastRow="0" w:firstColumn="0" w:lastColumn="0" w:oddVBand="0" w:evenVBand="0" w:oddHBand="1" w:evenHBand="0" w:firstRowFirstColumn="0" w:firstRowLastColumn="0" w:lastRowFirstColumn="0" w:lastRowLastColumn="0"/>
            </w:pPr>
            <w:r>
              <w:t>32</w:t>
            </w:r>
            <w:r w:rsidR="00F07D50">
              <w:t>,</w:t>
            </w:r>
            <w:r>
              <w:t>87</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17</w:t>
            </w:r>
            <w:r w:rsidR="00F07D50">
              <w:t>,</w:t>
            </w:r>
            <w:r>
              <w:t>85</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24</w:t>
            </w:r>
            <w:r w:rsidR="00F07D50">
              <w:t>,</w:t>
            </w:r>
            <w:r>
              <w:t>33</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43</w:t>
            </w:r>
            <w:r w:rsidR="00F07D50">
              <w:t>,</w:t>
            </w:r>
            <w:r>
              <w:t>39</w:t>
            </w:r>
          </w:p>
        </w:tc>
        <w:tc>
          <w:tcPr>
            <w:tcW w:w="1055" w:type="dxa"/>
          </w:tcPr>
          <w:p w:rsidR="00E418CC"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25</w:t>
            </w:r>
            <w:r w:rsidR="00F07D50">
              <w:t>,</w:t>
            </w:r>
            <w:r>
              <w:t>79</w:t>
            </w:r>
          </w:p>
        </w:tc>
        <w:tc>
          <w:tcPr>
            <w:tcW w:w="1055" w:type="dxa"/>
          </w:tcPr>
          <w:p w:rsidR="00A15402" w:rsidRDefault="00C97B8F" w:rsidP="00107381">
            <w:pPr>
              <w:pStyle w:val="LetranormalTFG"/>
              <w:jc w:val="center"/>
              <w:cnfStyle w:val="000000100000" w:firstRow="0" w:lastRow="0" w:firstColumn="0" w:lastColumn="0" w:oddVBand="0" w:evenVBand="0" w:oddHBand="1" w:evenHBand="0" w:firstRowFirstColumn="0" w:firstRowLastColumn="0" w:lastRowFirstColumn="0" w:lastRowLastColumn="0"/>
            </w:pPr>
            <w:r>
              <w:t>22</w:t>
            </w:r>
            <w:r w:rsidR="00F07D50">
              <w:t>,</w:t>
            </w:r>
            <w:r>
              <w:t>92</w:t>
            </w:r>
          </w:p>
        </w:tc>
      </w:tr>
      <w:tr w:rsidR="00E418CC" w:rsidTr="00107381">
        <w:trPr>
          <w:trHeight w:val="431"/>
        </w:trPr>
        <w:tc>
          <w:tcPr>
            <w:cnfStyle w:val="001000000000" w:firstRow="0" w:lastRow="0" w:firstColumn="1" w:lastColumn="0" w:oddVBand="0" w:evenVBand="0" w:oddHBand="0" w:evenHBand="0" w:firstRowFirstColumn="0" w:firstRowLastColumn="0" w:lastRowFirstColumn="0" w:lastRowLastColumn="0"/>
            <w:tcW w:w="907" w:type="dxa"/>
          </w:tcPr>
          <w:p w:rsidR="00E418CC" w:rsidRDefault="00E418CC" w:rsidP="00107381">
            <w:pPr>
              <w:pStyle w:val="LetranormalTFG"/>
              <w:jc w:val="center"/>
            </w:pPr>
            <w:r>
              <w:t>10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44</w:t>
            </w:r>
            <w:r w:rsidR="00F07D50">
              <w:t>,</w:t>
            </w:r>
            <w:r>
              <w:t>30</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28</w:t>
            </w:r>
            <w:r w:rsidR="00F07D50">
              <w:t>,</w:t>
            </w:r>
            <w:r>
              <w:t>45</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15</w:t>
            </w:r>
            <w:r w:rsidR="00F07D50">
              <w:t>,</w:t>
            </w:r>
            <w:r>
              <w:t>39</w:t>
            </w:r>
          </w:p>
        </w:tc>
        <w:tc>
          <w:tcPr>
            <w:tcW w:w="1055" w:type="dxa"/>
          </w:tcPr>
          <w:p w:rsidR="00E418CC" w:rsidRDefault="005275D1" w:rsidP="00107381">
            <w:pPr>
              <w:pStyle w:val="LetranormalTFG"/>
              <w:jc w:val="center"/>
              <w:cnfStyle w:val="000000000000" w:firstRow="0" w:lastRow="0" w:firstColumn="0" w:lastColumn="0" w:oddVBand="0" w:evenVBand="0" w:oddHBand="0" w:evenHBand="0" w:firstRowFirstColumn="0" w:firstRowLastColumn="0" w:lastRowFirstColumn="0" w:lastRowLastColumn="0"/>
            </w:pPr>
            <w:r>
              <w:t>33</w:t>
            </w:r>
            <w:r w:rsidR="00F07D50">
              <w:t>,</w:t>
            </w:r>
            <w:r>
              <w:t>75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18</w:t>
            </w:r>
            <w:r w:rsidR="00F07D50">
              <w:t>,</w:t>
            </w:r>
            <w:r>
              <w:t>11</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68</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60</w:t>
            </w:r>
            <w:r w:rsidR="00F07D50">
              <w:t>,</w:t>
            </w:r>
            <w:r>
              <w:t>19</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35</w:t>
            </w:r>
            <w:r w:rsidR="00F07D50">
              <w:t>,</w:t>
            </w:r>
            <w:r>
              <w:t>55</w:t>
            </w:r>
          </w:p>
        </w:tc>
        <w:tc>
          <w:tcPr>
            <w:tcW w:w="1055" w:type="dxa"/>
          </w:tcPr>
          <w:p w:rsidR="00E418CC" w:rsidRDefault="00C97B8F" w:rsidP="00107381">
            <w:pPr>
              <w:pStyle w:val="LetranormalTFG"/>
              <w:jc w:val="center"/>
              <w:cnfStyle w:val="000000000000" w:firstRow="0" w:lastRow="0" w:firstColumn="0" w:lastColumn="0" w:oddVBand="0" w:evenVBand="0" w:oddHBand="0" w:evenHBand="0" w:firstRowFirstColumn="0" w:firstRowLastColumn="0" w:lastRowFirstColumn="0" w:lastRowLastColumn="0"/>
            </w:pPr>
            <w:r>
              <w:t>21</w:t>
            </w:r>
            <w:r w:rsidR="00F07D50">
              <w:t>,</w:t>
            </w:r>
            <w:r>
              <w:t>80</w:t>
            </w:r>
          </w:p>
        </w:tc>
      </w:tr>
      <w:tr w:rsidR="00107381" w:rsidTr="00E418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07" w:type="dxa"/>
            <w:shd w:val="clear" w:color="auto" w:fill="C5E0B3" w:themeFill="accent6" w:themeFillTint="66"/>
          </w:tcPr>
          <w:p w:rsidR="00E418CC" w:rsidRDefault="00E418CC" w:rsidP="00E418CC">
            <w:pPr>
              <w:pStyle w:val="LetranormalTFG"/>
              <w:jc w:val="center"/>
            </w:pPr>
            <w:r>
              <w:t>Media</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33,87</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23,72</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26,13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28,53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23,17</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20,44</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41,56</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30,63</w:t>
            </w:r>
          </w:p>
        </w:tc>
        <w:tc>
          <w:tcPr>
            <w:tcW w:w="1055" w:type="dxa"/>
            <w:shd w:val="clear" w:color="auto" w:fill="C5E0B3" w:themeFill="accent6" w:themeFillTint="66"/>
          </w:tcPr>
          <w:p w:rsidR="00E418CC" w:rsidRPr="00107381" w:rsidRDefault="00F07D50" w:rsidP="00E418CC">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21,65</w:t>
            </w:r>
          </w:p>
        </w:tc>
      </w:tr>
    </w:tbl>
    <w:p w:rsidR="00E418CC" w:rsidRDefault="00E418CC">
      <w:pPr>
        <w:pStyle w:val="LetranormalTFG"/>
      </w:pPr>
    </w:p>
    <w:p w:rsidR="00BD37F5" w:rsidRPr="004028DF" w:rsidRDefault="00BD37F5" w:rsidP="00107381">
      <w:pPr>
        <w:pStyle w:val="LetranormalTFG"/>
        <w:jc w:val="center"/>
      </w:pPr>
      <w:r w:rsidRPr="00107381">
        <w:rPr>
          <w:b/>
        </w:rPr>
        <w:t>Tabla X.</w:t>
      </w:r>
      <w:r w:rsidR="004028DF">
        <w:rPr>
          <w:b/>
        </w:rPr>
        <w:t xml:space="preserve"> </w:t>
      </w:r>
      <w:r w:rsidR="004028DF">
        <w:t>Valores del constructivo sobre cada instancia.</w:t>
      </w:r>
    </w:p>
    <w:p w:rsidR="00CA12DA" w:rsidRDefault="00CA499D" w:rsidP="00107381">
      <w:pPr>
        <w:pStyle w:val="LetranormalTFG"/>
      </w:pPr>
      <w:r>
        <w:t xml:space="preserve">Como se puede observar, al aumentar la velocidad del robot disminuye el tiempo en el que realiza el circuito. Esto no pasa en el circuito 1, sin embargo, al ser un constructor aleatorio es posible que se generen irregularidades, y esta es una de ellas. Además, se puede observar que el circuito 2 de media es más rápido recorrerlo, sin embargo, el circuito 3 es el más lento. </w:t>
      </w:r>
    </w:p>
    <w:p w:rsidR="0045644B" w:rsidRDefault="0045644B" w:rsidP="0045644B">
      <w:pPr>
        <w:pStyle w:val="TFGtitulo2"/>
      </w:pPr>
      <w:bookmarkStart w:id="218" w:name="_Toc516135613"/>
      <w:r>
        <w:lastRenderedPageBreak/>
        <w:t>3. Búsquedas locales</w:t>
      </w:r>
      <w:bookmarkEnd w:id="218"/>
    </w:p>
    <w:p w:rsidR="00C9595B" w:rsidRDefault="00CA499D">
      <w:pPr>
        <w:pStyle w:val="LetranormalTFG"/>
      </w:pPr>
      <w:r>
        <w:t xml:space="preserve">Una vez obtenido el mejor constructor (en este caso el único), se </w:t>
      </w:r>
      <w:r w:rsidR="005A7110">
        <w:t>elige</w:t>
      </w:r>
      <w:r>
        <w:t xml:space="preserve"> como se va a realizar la búsqueda de vecindarios. Para ello se ha usado la generación de vecinos vista en el punto </w:t>
      </w:r>
      <w:r w:rsidRPr="00107381">
        <w:rPr>
          <w:i/>
        </w:rPr>
        <w:t xml:space="preserve">3.3 </w:t>
      </w:r>
      <w:r w:rsidR="00BD37F5" w:rsidRPr="00CA499D">
        <w:rPr>
          <w:i/>
        </w:rPr>
        <w:t>Búsquedas</w:t>
      </w:r>
      <w:r w:rsidRPr="00107381">
        <w:rPr>
          <w:i/>
        </w:rPr>
        <w:t xml:space="preserve"> locales</w:t>
      </w:r>
      <w:r>
        <w:rPr>
          <w:i/>
        </w:rPr>
        <w:t>.</w:t>
      </w:r>
      <w:r>
        <w:t xml:space="preserve"> A partir de esta se generan 8 posibles </w:t>
      </w:r>
      <w:r w:rsidR="00BD37F5">
        <w:t>búsquedas</w:t>
      </w:r>
      <w:r>
        <w:t xml:space="preserve"> locales combinando </w:t>
      </w:r>
      <w:r w:rsidR="00BD37F5">
        <w:t>el cambio del parámetro de modificación de vecinos (0.05,</w:t>
      </w:r>
      <w:r w:rsidR="004028DF">
        <w:t xml:space="preserve"> </w:t>
      </w:r>
      <w:r w:rsidR="00BD37F5">
        <w:t>0.1,</w:t>
      </w:r>
      <w:r w:rsidR="004028DF">
        <w:t xml:space="preserve"> </w:t>
      </w:r>
      <w:r w:rsidR="00BD37F5">
        <w:t>0.15,</w:t>
      </w:r>
      <w:r w:rsidR="004028DF">
        <w:t xml:space="preserve"> </w:t>
      </w:r>
      <w:r w:rsidR="00BD37F5">
        <w:t xml:space="preserve">0.2) y los métodos de búsqueda locales </w:t>
      </w:r>
      <w:proofErr w:type="spellStart"/>
      <w:r w:rsidR="00BD37F5">
        <w:t>best</w:t>
      </w:r>
      <w:proofErr w:type="spellEnd"/>
      <w:r w:rsidR="00BD37F5">
        <w:t xml:space="preserve"> y </w:t>
      </w:r>
      <w:proofErr w:type="spellStart"/>
      <w:r w:rsidR="00BD37F5">
        <w:t>first</w:t>
      </w:r>
      <w:proofErr w:type="spellEnd"/>
      <w:r w:rsidR="00BD37F5">
        <w:t>. Se puede observar dichas combinaciones en la tabla X.</w:t>
      </w:r>
    </w:p>
    <w:p w:rsidR="00265205" w:rsidRDefault="00265205">
      <w:pPr>
        <w:pStyle w:val="LetranormalTFG"/>
      </w:pPr>
    </w:p>
    <w:tbl>
      <w:tblPr>
        <w:tblStyle w:val="Tablanormal3"/>
        <w:tblW w:w="0" w:type="auto"/>
        <w:jc w:val="center"/>
        <w:tblLook w:val="04A0" w:firstRow="1" w:lastRow="0" w:firstColumn="1" w:lastColumn="0" w:noHBand="0" w:noVBand="1"/>
      </w:tblPr>
      <w:tblGrid>
        <w:gridCol w:w="648"/>
        <w:gridCol w:w="1290"/>
        <w:gridCol w:w="1290"/>
      </w:tblGrid>
      <w:tr w:rsidR="00BD37F5" w:rsidTr="0010738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dxa"/>
          </w:tcPr>
          <w:p w:rsidR="00BD37F5" w:rsidRDefault="00BD37F5" w:rsidP="00107381">
            <w:pPr>
              <w:pStyle w:val="LetranormalTFG"/>
              <w:jc w:val="center"/>
            </w:pP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0" w:type="dxa"/>
          </w:tcPr>
          <w:p w:rsidR="00BD37F5" w:rsidRDefault="00BD37F5" w:rsidP="00107381">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0.05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1</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5</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6</w:t>
            </w:r>
          </w:p>
        </w:tc>
      </w:tr>
      <w:tr w:rsidR="00BD37F5" w:rsidTr="001073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0.15</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3</w:t>
            </w:r>
          </w:p>
        </w:tc>
        <w:tc>
          <w:tcPr>
            <w:tcW w:w="0" w:type="dxa"/>
          </w:tcPr>
          <w:p w:rsidR="00BD37F5" w:rsidRDefault="00BD37F5" w:rsidP="00107381">
            <w:pPr>
              <w:pStyle w:val="LetranormalTFG"/>
              <w:jc w:val="center"/>
              <w:cnfStyle w:val="000000100000" w:firstRow="0" w:lastRow="0" w:firstColumn="0" w:lastColumn="0" w:oddVBand="0" w:evenVBand="0" w:oddHBand="1" w:evenHBand="0" w:firstRowFirstColumn="0" w:firstRowLastColumn="0" w:lastRowFirstColumn="0" w:lastRowLastColumn="0"/>
            </w:pPr>
            <w:r>
              <w:t>Búsqueda local 7</w:t>
            </w:r>
          </w:p>
        </w:tc>
      </w:tr>
      <w:tr w:rsidR="00BD37F5" w:rsidTr="00107381">
        <w:trPr>
          <w:jc w:val="center"/>
        </w:trPr>
        <w:tc>
          <w:tcPr>
            <w:cnfStyle w:val="001000000000" w:firstRow="0" w:lastRow="0" w:firstColumn="1" w:lastColumn="0" w:oddVBand="0" w:evenVBand="0" w:oddHBand="0" w:evenHBand="0" w:firstRowFirstColumn="0" w:firstRowLastColumn="0" w:lastRowFirstColumn="0" w:lastRowLastColumn="0"/>
            <w:tcW w:w="0" w:type="dxa"/>
          </w:tcPr>
          <w:p w:rsidR="00BD37F5" w:rsidRDefault="00BD37F5" w:rsidP="00107381">
            <w:pPr>
              <w:pStyle w:val="LetranormalTFG"/>
              <w:jc w:val="center"/>
            </w:pPr>
            <w:r>
              <w:t>0.2</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4</w:t>
            </w:r>
          </w:p>
        </w:tc>
        <w:tc>
          <w:tcPr>
            <w:tcW w:w="0" w:type="dxa"/>
          </w:tcPr>
          <w:p w:rsidR="00BD37F5" w:rsidRDefault="00BD37F5" w:rsidP="00107381">
            <w:pPr>
              <w:pStyle w:val="LetranormalTFG"/>
              <w:jc w:val="center"/>
              <w:cnfStyle w:val="000000000000" w:firstRow="0" w:lastRow="0" w:firstColumn="0" w:lastColumn="0" w:oddVBand="0" w:evenVBand="0" w:oddHBand="0" w:evenHBand="0" w:firstRowFirstColumn="0" w:firstRowLastColumn="0" w:lastRowFirstColumn="0" w:lastRowLastColumn="0"/>
            </w:pPr>
            <w:r>
              <w:t>Búsqueda local 8</w:t>
            </w:r>
          </w:p>
        </w:tc>
      </w:tr>
    </w:tbl>
    <w:p w:rsidR="004028DF" w:rsidRDefault="004028DF" w:rsidP="00BD37F5">
      <w:pPr>
        <w:pStyle w:val="LetranormalTFG"/>
        <w:jc w:val="center"/>
        <w:rPr>
          <w:b/>
        </w:rPr>
      </w:pPr>
    </w:p>
    <w:p w:rsidR="00BD37F5" w:rsidRPr="004028DF" w:rsidRDefault="00BD37F5" w:rsidP="00BD37F5">
      <w:pPr>
        <w:pStyle w:val="LetranormalTFG"/>
        <w:jc w:val="center"/>
      </w:pPr>
      <w:r w:rsidRPr="00107381">
        <w:rPr>
          <w:b/>
        </w:rPr>
        <w:t>Tabla X.</w:t>
      </w:r>
      <w:r w:rsidR="004028DF">
        <w:rPr>
          <w:b/>
        </w:rPr>
        <w:t xml:space="preserve"> </w:t>
      </w:r>
      <w:r w:rsidR="004028DF">
        <w:t>Combinaciones de búsquedas locales</w:t>
      </w:r>
    </w:p>
    <w:p w:rsidR="00265205" w:rsidRDefault="00265205" w:rsidP="00BD37F5">
      <w:pPr>
        <w:pStyle w:val="LetranormalTFG"/>
        <w:jc w:val="center"/>
        <w:rPr>
          <w:b/>
        </w:rPr>
      </w:pPr>
    </w:p>
    <w:p w:rsidR="00107381" w:rsidRDefault="00BD37F5" w:rsidP="00BD37F5">
      <w:pPr>
        <w:pStyle w:val="LetranormalTFG"/>
      </w:pPr>
      <w:r>
        <w:t>A continuación, se ha ejecutado el algoritmo sobre todas las búsquedas locales e instancias. Este proceso se ha repetido 10 veces y se ha sacado el tiempo medio. Se pueden observar los resultados en la tabla X.</w:t>
      </w:r>
    </w:p>
    <w:p w:rsidR="00265205" w:rsidRDefault="00265205" w:rsidP="00BD37F5">
      <w:pPr>
        <w:pStyle w:val="LetranormalTFG"/>
      </w:pPr>
    </w:p>
    <w:tbl>
      <w:tblPr>
        <w:tblStyle w:val="Tablanormal3"/>
        <w:tblW w:w="11311" w:type="dxa"/>
        <w:tblInd w:w="-1090" w:type="dxa"/>
        <w:tblLook w:val="04A0" w:firstRow="1" w:lastRow="0" w:firstColumn="1" w:lastColumn="0" w:noHBand="0" w:noVBand="1"/>
      </w:tblPr>
      <w:tblGrid>
        <w:gridCol w:w="1045"/>
        <w:gridCol w:w="1055"/>
        <w:gridCol w:w="1055"/>
        <w:gridCol w:w="1055"/>
        <w:gridCol w:w="1055"/>
        <w:gridCol w:w="1055"/>
        <w:gridCol w:w="1055"/>
        <w:gridCol w:w="1055"/>
        <w:gridCol w:w="1055"/>
        <w:gridCol w:w="1055"/>
        <w:gridCol w:w="771"/>
      </w:tblGrid>
      <w:tr w:rsidR="00E66AD5" w:rsidTr="00265205">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045" w:type="dxa"/>
            <w:vAlign w:val="center"/>
          </w:tcPr>
          <w:p w:rsidR="00E66AD5" w:rsidRDefault="00E66AD5" w:rsidP="00265205">
            <w:pPr>
              <w:pStyle w:val="LetranormalTFG"/>
              <w:jc w:val="center"/>
            </w:pP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771" w:type="dxa"/>
            <w:shd w:val="clear" w:color="auto" w:fill="C5E0B3" w:themeFill="accent6" w:themeFillTint="66"/>
            <w:vAlign w:val="center"/>
          </w:tcPr>
          <w:p w:rsidR="00E66AD5" w:rsidRPr="00ED20EE" w:rsidRDefault="00E66AD5" w:rsidP="00265205">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Pr>
                <w:sz w:val="16"/>
              </w:rPr>
              <w:t>Media</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107381">
              <w:rPr>
                <w:sz w:val="16"/>
              </w:rPr>
              <w:t>Busqueda local 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17,11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14,57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11,89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16,94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13,40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13,50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21,29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14,39</w:t>
            </w:r>
          </w:p>
        </w:tc>
        <w:tc>
          <w:tcPr>
            <w:tcW w:w="771" w:type="dxa"/>
            <w:shd w:val="clear" w:color="auto" w:fill="C5E0B3" w:themeFill="accent6" w:themeFillTint="66"/>
            <w:vAlign w:val="center"/>
          </w:tcPr>
          <w:p w:rsidR="00E66AD5" w:rsidRPr="00107381" w:rsidRDefault="000E7EC4"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15,56</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16,86</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13,49</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11,312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19,18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21,15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15,39</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16,67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13,46</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16,45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10,80</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21,92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16,65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13,96</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14,98</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lastRenderedPageBreak/>
              <w:t xml:space="preserve">Busqueda local </w:t>
            </w:r>
            <w:r>
              <w:rPr>
                <w:sz w:val="16"/>
              </w:rPr>
              <w:t>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16,63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13,57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11,13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16,03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12,74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11,22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20,64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16,42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13,42</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14,65</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17,39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14,34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17,79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15,01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24,35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17,38</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18,41</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16,69</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6</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17,20</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13,81</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11,58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23,05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16,83</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13,20</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21,39</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17,87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14,38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16,59</w:t>
            </w:r>
          </w:p>
        </w:tc>
      </w:tr>
      <w:tr w:rsidR="00107381" w:rsidTr="0026520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7</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17,02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13,61</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11,43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18,65</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15,33</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13,29</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20,92</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20,04</w:t>
            </w:r>
          </w:p>
        </w:tc>
        <w:tc>
          <w:tcPr>
            <w:tcW w:w="1055" w:type="dxa"/>
            <w:vAlign w:val="center"/>
          </w:tcPr>
          <w:p w:rsidR="00E66AD5" w:rsidRDefault="00E66AD5" w:rsidP="00265205">
            <w:pPr>
              <w:pStyle w:val="LetranormalTFG"/>
              <w:jc w:val="center"/>
              <w:cnfStyle w:val="000000100000" w:firstRow="0" w:lastRow="0" w:firstColumn="0" w:lastColumn="0" w:oddVBand="0" w:evenVBand="0" w:oddHBand="1" w:evenHBand="0" w:firstRowFirstColumn="0" w:firstRowLastColumn="0" w:lastRowFirstColumn="0" w:lastRowLastColumn="0"/>
            </w:pPr>
            <w:r>
              <w:t>14,88</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16,13</w:t>
            </w:r>
          </w:p>
        </w:tc>
      </w:tr>
      <w:tr w:rsidR="00E66AD5" w:rsidTr="00265205">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E66AD5" w:rsidRDefault="00E66AD5" w:rsidP="00265205">
            <w:pPr>
              <w:pStyle w:val="LetranormalTFG"/>
              <w:jc w:val="center"/>
            </w:pPr>
            <w:r w:rsidRPr="00ED20EE">
              <w:rPr>
                <w:sz w:val="16"/>
              </w:rPr>
              <w:t xml:space="preserve">Busqueda local </w:t>
            </w:r>
            <w:r>
              <w:rPr>
                <w:sz w:val="16"/>
              </w:rPr>
              <w:t>8</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16,81</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13,45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11,17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22,35</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15,32</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12,77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20,87</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17,94</w:t>
            </w:r>
          </w:p>
        </w:tc>
        <w:tc>
          <w:tcPr>
            <w:tcW w:w="1055" w:type="dxa"/>
            <w:vAlign w:val="center"/>
          </w:tcPr>
          <w:p w:rsidR="00E66AD5" w:rsidRDefault="00E66AD5" w:rsidP="00265205">
            <w:pPr>
              <w:pStyle w:val="LetranormalTFG"/>
              <w:jc w:val="center"/>
              <w:cnfStyle w:val="000000000000" w:firstRow="0" w:lastRow="0" w:firstColumn="0" w:lastColumn="0" w:oddVBand="0" w:evenVBand="0" w:oddHBand="0" w:evenHBand="0" w:firstRowFirstColumn="0" w:firstRowLastColumn="0" w:lastRowFirstColumn="0" w:lastRowLastColumn="0"/>
            </w:pPr>
            <w:r>
              <w:t>14</w:t>
            </w:r>
          </w:p>
        </w:tc>
        <w:tc>
          <w:tcPr>
            <w:tcW w:w="771" w:type="dxa"/>
            <w:shd w:val="clear" w:color="auto" w:fill="C5E0B3" w:themeFill="accent6" w:themeFillTint="66"/>
            <w:vAlign w:val="center"/>
          </w:tcPr>
          <w:p w:rsidR="00E66AD5" w:rsidRPr="00107381" w:rsidRDefault="00701F70" w:rsidP="00265205">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16,07</w:t>
            </w:r>
          </w:p>
        </w:tc>
      </w:tr>
      <w:tr w:rsidR="00107381" w:rsidTr="00265205">
        <w:trPr>
          <w:gridAfter w:val="1"/>
          <w:cnfStyle w:val="000000100000" w:firstRow="0" w:lastRow="0" w:firstColumn="0" w:lastColumn="0" w:oddVBand="0" w:evenVBand="0" w:oddHBand="1" w:evenHBand="0" w:firstRowFirstColumn="0" w:firstRowLastColumn="0" w:lastRowFirstColumn="0" w:lastRowLastColumn="0"/>
          <w:wAfter w:w="771" w:type="dxa"/>
          <w:trHeight w:val="377"/>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D34A0D" w:rsidRDefault="00D34A0D" w:rsidP="00265205">
            <w:pPr>
              <w:pStyle w:val="LetranormalTFG"/>
              <w:jc w:val="center"/>
            </w:pPr>
            <w:r>
              <w:t>Media</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16,99</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13,79</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11,46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18,8</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14,42</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12,66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21,56</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17,5</w:t>
            </w:r>
          </w:p>
        </w:tc>
        <w:tc>
          <w:tcPr>
            <w:tcW w:w="1055" w:type="dxa"/>
            <w:shd w:val="clear" w:color="auto" w:fill="C5E0B3" w:themeFill="accent6" w:themeFillTint="66"/>
            <w:vAlign w:val="center"/>
          </w:tcPr>
          <w:p w:rsidR="00D34A0D" w:rsidRPr="00107381" w:rsidRDefault="00D34A0D" w:rsidP="00265205">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14,6</w:t>
            </w:r>
          </w:p>
        </w:tc>
      </w:tr>
    </w:tbl>
    <w:p w:rsidR="007E0518" w:rsidRDefault="008C4DAC" w:rsidP="00107381">
      <w:pPr>
        <w:pStyle w:val="LetranormalTFG"/>
        <w:jc w:val="center"/>
      </w:pPr>
      <w:r w:rsidRPr="00107381">
        <w:rPr>
          <w:b/>
        </w:rPr>
        <w:t>Tabla X</w:t>
      </w:r>
      <w:r>
        <w:rPr>
          <w:b/>
        </w:rPr>
        <w:t>.</w:t>
      </w:r>
      <w:r>
        <w:t xml:space="preserve"> </w:t>
      </w:r>
      <w:r w:rsidR="007E0518">
        <w:t>Tiempo optimo medio obtenido.</w:t>
      </w:r>
    </w:p>
    <w:p w:rsidR="00265205" w:rsidRDefault="00265205" w:rsidP="00107381">
      <w:pPr>
        <w:pStyle w:val="LetranormalTFG"/>
        <w:jc w:val="center"/>
      </w:pPr>
    </w:p>
    <w:p w:rsidR="00265205" w:rsidRDefault="00107381" w:rsidP="00107381">
      <w:pPr>
        <w:pStyle w:val="LetranormalTFG"/>
      </w:pPr>
      <w:r>
        <w:t xml:space="preserve">Si nos fijamos en las </w:t>
      </w:r>
      <w:r w:rsidR="00327C8B">
        <w:t>búsquedas</w:t>
      </w:r>
      <w:r>
        <w:t xml:space="preserve"> locales, se puede </w:t>
      </w:r>
      <w:r w:rsidR="00327C8B">
        <w:t>ver</w:t>
      </w:r>
      <w:r>
        <w:t xml:space="preserve"> una clara diferencia de tiempos</w:t>
      </w:r>
      <w:r w:rsidR="00327C8B">
        <w:t xml:space="preserve"> entre las búsquedas con </w:t>
      </w:r>
      <w:proofErr w:type="spellStart"/>
      <w:r w:rsidR="00327C8B">
        <w:t>best</w:t>
      </w:r>
      <w:proofErr w:type="spellEnd"/>
      <w:r w:rsidR="00327C8B">
        <w:t xml:space="preserve"> (</w:t>
      </w:r>
      <w:proofErr w:type="spellStart"/>
      <w:r w:rsidR="00327C8B">
        <w:t>busq</w:t>
      </w:r>
      <w:proofErr w:type="spellEnd"/>
      <w:r w:rsidR="00327C8B">
        <w:t xml:space="preserve">. 1- </w:t>
      </w:r>
      <w:proofErr w:type="spellStart"/>
      <w:r w:rsidR="00327C8B">
        <w:t>busq</w:t>
      </w:r>
      <w:proofErr w:type="spellEnd"/>
      <w:r w:rsidR="00327C8B">
        <w:t xml:space="preserve">. 4) y </w:t>
      </w:r>
      <w:proofErr w:type="spellStart"/>
      <w:r w:rsidR="00327C8B">
        <w:t>first</w:t>
      </w:r>
      <w:proofErr w:type="spellEnd"/>
      <w:r w:rsidR="00327C8B">
        <w:t xml:space="preserve"> (</w:t>
      </w:r>
      <w:proofErr w:type="spellStart"/>
      <w:r w:rsidR="00327C8B">
        <w:t>busq</w:t>
      </w:r>
      <w:proofErr w:type="spellEnd"/>
      <w:r w:rsidR="00327C8B">
        <w:t xml:space="preserve">. 5- </w:t>
      </w:r>
      <w:proofErr w:type="spellStart"/>
      <w:r w:rsidR="00327C8B">
        <w:t>busq</w:t>
      </w:r>
      <w:proofErr w:type="spellEnd"/>
      <w:r w:rsidR="00327C8B">
        <w:t xml:space="preserve">. 8), donde las primeras alcanzan un valor </w:t>
      </w:r>
      <w:r w:rsidR="00D62A04">
        <w:t>m</w:t>
      </w:r>
      <w:r w:rsidR="00327C8B">
        <w:t>ejor que las segundas. Además de esto también se puede observar como el aumento del valor de modificación de los vecinos implica una mejora en los tiempos de los robots (bq4&lt;bq3&lt;bq2&lt;bq1 y bq8&lt;bq7&lt;bq6&lt;bq</w:t>
      </w:r>
      <w:r w:rsidR="00D62A04">
        <w:t>5)</w:t>
      </w:r>
      <w:r w:rsidR="00265205">
        <w:t>.</w:t>
      </w:r>
    </w:p>
    <w:p w:rsidR="00327C8B" w:rsidRDefault="00327C8B" w:rsidP="00107381">
      <w:pPr>
        <w:pStyle w:val="LetranormalTFG"/>
      </w:pPr>
      <w:r>
        <w:t xml:space="preserve">En cuanto a las instancias, se puede comprobar como el tiempo </w:t>
      </w:r>
      <w:r w:rsidR="00D62A04">
        <w:t>se ha mejorado considerablemente con respecto a los obtenidos en la tabla X donde se comprobaban simplemente usando el constructor.</w:t>
      </w:r>
    </w:p>
    <w:p w:rsidR="0032452A" w:rsidRDefault="00270E43" w:rsidP="00107381">
      <w:pPr>
        <w:pStyle w:val="LetranormalTFG"/>
      </w:pPr>
      <w:r>
        <w:t>En la tabla X</w:t>
      </w:r>
      <w:r w:rsidR="0032452A">
        <w:t xml:space="preserve"> se muestra el tiempo que se ha tardado en conseguir el mejor valor para cada uno de los casos expuestos en la tabla X.</w:t>
      </w:r>
    </w:p>
    <w:p w:rsidR="004028DF" w:rsidRDefault="004028DF" w:rsidP="00107381">
      <w:pPr>
        <w:pStyle w:val="LetranormalTFG"/>
      </w:pPr>
    </w:p>
    <w:tbl>
      <w:tblPr>
        <w:tblStyle w:val="Tablanormal3"/>
        <w:tblW w:w="11434" w:type="dxa"/>
        <w:jc w:val="center"/>
        <w:tblLook w:val="04A0" w:firstRow="1" w:lastRow="0" w:firstColumn="1" w:lastColumn="0" w:noHBand="0" w:noVBand="1"/>
      </w:tblPr>
      <w:tblGrid>
        <w:gridCol w:w="1045"/>
        <w:gridCol w:w="1055"/>
        <w:gridCol w:w="1055"/>
        <w:gridCol w:w="1055"/>
        <w:gridCol w:w="1055"/>
        <w:gridCol w:w="1055"/>
        <w:gridCol w:w="1055"/>
        <w:gridCol w:w="1055"/>
        <w:gridCol w:w="1055"/>
        <w:gridCol w:w="1055"/>
        <w:gridCol w:w="894"/>
      </w:tblGrid>
      <w:tr w:rsidR="004028DF" w:rsidTr="00FD6B78">
        <w:trPr>
          <w:cnfStyle w:val="100000000000" w:firstRow="1" w:lastRow="0" w:firstColumn="0" w:lastColumn="0" w:oddVBand="0" w:evenVBand="0" w:oddHBand="0" w:evenHBand="0" w:firstRowFirstColumn="0" w:firstRowLastColumn="0" w:lastRowFirstColumn="0" w:lastRowLastColumn="0"/>
          <w:trHeight w:val="599"/>
          <w:jc w:val="center"/>
        </w:trPr>
        <w:tc>
          <w:tcPr>
            <w:cnfStyle w:val="001000000100" w:firstRow="0" w:lastRow="0" w:firstColumn="1" w:lastColumn="0" w:oddVBand="0" w:evenVBand="0" w:oddHBand="0" w:evenHBand="0" w:firstRowFirstColumn="1" w:firstRowLastColumn="0" w:lastRowFirstColumn="0" w:lastRowLastColumn="0"/>
            <w:tcW w:w="1045" w:type="dxa"/>
            <w:vAlign w:val="center"/>
          </w:tcPr>
          <w:p w:rsidR="004028DF" w:rsidRDefault="004028DF" w:rsidP="00FD6B78">
            <w:pPr>
              <w:pStyle w:val="LetranormalTFG"/>
              <w:jc w:val="center"/>
            </w:pP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4028DF" w:rsidRPr="00ED20EE"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894" w:type="dxa"/>
            <w:shd w:val="clear" w:color="auto" w:fill="C5E0B3" w:themeFill="accent6" w:themeFillTint="66"/>
            <w:vAlign w:val="center"/>
          </w:tcPr>
          <w:p w:rsidR="004028DF" w:rsidRPr="00AB532B" w:rsidRDefault="004028DF" w:rsidP="00FD6B78">
            <w:pPr>
              <w:pStyle w:val="LetranormalTFG"/>
              <w:jc w:val="center"/>
              <w:cnfStyle w:val="100000000000" w:firstRow="1" w:lastRow="0" w:firstColumn="0" w:lastColumn="0" w:oddVBand="0" w:evenVBand="0" w:oddHBand="0" w:evenHBand="0" w:firstRowFirstColumn="0" w:firstRowLastColumn="0" w:lastRowFirstColumn="0" w:lastRowLastColumn="0"/>
              <w:rPr>
                <w:b w:val="0"/>
                <w:sz w:val="16"/>
              </w:rPr>
            </w:pPr>
            <w:r w:rsidRPr="0041645E">
              <w:rPr>
                <w:sz w:val="16"/>
              </w:rPr>
              <w:t>Media</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Busqueda local 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429,50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195,33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162,03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105,81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78,44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56,39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103,13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96,76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59,68</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143,01</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158,39</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115,04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96,44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47,96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31,95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36,95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63,48</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61,37</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52,74</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73,81</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123,16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120,55</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88,13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60,30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37,93</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38,26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39,79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30,74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38,74</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64,18</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105,17</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74,4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76,6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53,01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45,37</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43,65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34,40</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34,81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26,15</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54,84</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5</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16,37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7,21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4,34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3,76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3,64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6,76</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7,69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5,72</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6,94</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Busqueda local </w:t>
            </w:r>
            <w:r>
              <w:rPr>
                <w:sz w:val="16"/>
              </w:rPr>
              <w:t>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9,48</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8,35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6,22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2,61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3,22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2,42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5,44</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6,59</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5,46</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5,53</w:t>
            </w:r>
          </w:p>
        </w:tc>
      </w:tr>
      <w:tr w:rsidR="004028DF" w:rsidTr="00FD6B78">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lastRenderedPageBreak/>
              <w:t xml:space="preserve">Busqueda local </w:t>
            </w:r>
            <w:r>
              <w:rPr>
                <w:sz w:val="16"/>
              </w:rPr>
              <w:t>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7,51</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6,39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4,34</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2,30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2,57</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2,9</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5,02</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4,60</w:t>
            </w:r>
          </w:p>
        </w:tc>
        <w:tc>
          <w:tcPr>
            <w:tcW w:w="1055" w:type="dxa"/>
            <w:vAlign w:val="center"/>
          </w:tcPr>
          <w:p w:rsidR="004028DF"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pPr>
            <w:r>
              <w:t>4,03</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107381">
              <w:rPr>
                <w:b/>
              </w:rPr>
              <w:t>4,41</w:t>
            </w:r>
          </w:p>
        </w:tc>
      </w:tr>
      <w:tr w:rsidR="004028DF" w:rsidTr="00FD6B78">
        <w:trPr>
          <w:trHeight w:val="415"/>
          <w:jc w:val="center"/>
        </w:trPr>
        <w:tc>
          <w:tcPr>
            <w:cnfStyle w:val="001000000000" w:firstRow="0" w:lastRow="0" w:firstColumn="1" w:lastColumn="0" w:oddVBand="0" w:evenVBand="0" w:oddHBand="0" w:evenHBand="0" w:firstRowFirstColumn="0" w:firstRowLastColumn="0" w:lastRowFirstColumn="0" w:lastRowLastColumn="0"/>
            <w:tcW w:w="1045" w:type="dxa"/>
            <w:vAlign w:val="center"/>
          </w:tcPr>
          <w:p w:rsidR="004028DF" w:rsidRDefault="004028DF" w:rsidP="00FD6B78">
            <w:pPr>
              <w:pStyle w:val="LetranormalTFG"/>
              <w:jc w:val="center"/>
            </w:pPr>
            <w:r w:rsidRPr="00ED20EE">
              <w:rPr>
                <w:sz w:val="16"/>
              </w:rPr>
              <w:t xml:space="preserve">Busa local </w:t>
            </w:r>
            <w:r>
              <w:rPr>
                <w:sz w:val="16"/>
              </w:rPr>
              <w:t>8</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6,55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5,33</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3,16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6,22</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3,45</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4,51</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3,59</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4,16</w:t>
            </w:r>
          </w:p>
        </w:tc>
        <w:tc>
          <w:tcPr>
            <w:tcW w:w="1055" w:type="dxa"/>
            <w:vAlign w:val="center"/>
          </w:tcPr>
          <w:p w:rsidR="004028DF"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pPr>
            <w:r>
              <w:t>3,02</w:t>
            </w:r>
          </w:p>
        </w:tc>
        <w:tc>
          <w:tcPr>
            <w:tcW w:w="894" w:type="dxa"/>
            <w:shd w:val="clear" w:color="auto" w:fill="C5E0B3" w:themeFill="accent6" w:themeFillTint="66"/>
            <w:vAlign w:val="center"/>
          </w:tcPr>
          <w:p w:rsidR="004028DF" w:rsidRPr="00107381" w:rsidRDefault="004028DF" w:rsidP="00FD6B78">
            <w:pPr>
              <w:pStyle w:val="LetranormalTFG"/>
              <w:jc w:val="center"/>
              <w:cnfStyle w:val="000000000000" w:firstRow="0" w:lastRow="0" w:firstColumn="0" w:lastColumn="0" w:oddVBand="0" w:evenVBand="0" w:oddHBand="0" w:evenHBand="0" w:firstRowFirstColumn="0" w:firstRowLastColumn="0" w:lastRowFirstColumn="0" w:lastRowLastColumn="0"/>
              <w:rPr>
                <w:b/>
              </w:rPr>
            </w:pPr>
            <w:r w:rsidRPr="00107381">
              <w:rPr>
                <w:b/>
              </w:rPr>
              <w:t>4,48</w:t>
            </w:r>
          </w:p>
        </w:tc>
      </w:tr>
      <w:tr w:rsidR="004028DF" w:rsidTr="00FD6B78">
        <w:trPr>
          <w:gridAfter w:val="1"/>
          <w:cnfStyle w:val="000000100000" w:firstRow="0" w:lastRow="0" w:firstColumn="0" w:lastColumn="0" w:oddVBand="0" w:evenVBand="0" w:oddHBand="1" w:evenHBand="0" w:firstRowFirstColumn="0" w:firstRowLastColumn="0" w:lastRowFirstColumn="0" w:lastRowLastColumn="0"/>
          <w:wAfter w:w="894" w:type="dxa"/>
          <w:trHeight w:val="415"/>
          <w:jc w:val="center"/>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4028DF" w:rsidRDefault="004028DF" w:rsidP="00FD6B78">
            <w:pPr>
              <w:pStyle w:val="LetranormalTFG"/>
              <w:jc w:val="center"/>
            </w:pPr>
            <w:r>
              <w:t>Media</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107,02</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66,55</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55,52</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35,32</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25,84</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23,59</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32,70</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30,84</w:t>
            </w:r>
          </w:p>
        </w:tc>
        <w:tc>
          <w:tcPr>
            <w:tcW w:w="1055" w:type="dxa"/>
            <w:shd w:val="clear" w:color="auto" w:fill="C5E0B3" w:themeFill="accent6" w:themeFillTint="66"/>
            <w:vAlign w:val="center"/>
          </w:tcPr>
          <w:p w:rsidR="004028DF" w:rsidRPr="00AB532B" w:rsidRDefault="004028DF" w:rsidP="00FD6B78">
            <w:pPr>
              <w:pStyle w:val="LetranormalTFG"/>
              <w:jc w:val="center"/>
              <w:cnfStyle w:val="000000100000" w:firstRow="0" w:lastRow="0" w:firstColumn="0" w:lastColumn="0" w:oddVBand="0" w:evenVBand="0" w:oddHBand="1" w:evenHBand="0" w:firstRowFirstColumn="0" w:firstRowLastColumn="0" w:lastRowFirstColumn="0" w:lastRowLastColumn="0"/>
              <w:rPr>
                <w:b/>
              </w:rPr>
            </w:pPr>
            <w:r w:rsidRPr="00AB532B">
              <w:rPr>
                <w:b/>
              </w:rPr>
              <w:t>24,44</w:t>
            </w:r>
          </w:p>
        </w:tc>
      </w:tr>
    </w:tbl>
    <w:p w:rsidR="004028DF" w:rsidRDefault="004028DF" w:rsidP="00107381">
      <w:pPr>
        <w:pStyle w:val="LetranormalTFG"/>
      </w:pPr>
    </w:p>
    <w:p w:rsidR="00270E43" w:rsidRDefault="00270E43" w:rsidP="00270E43">
      <w:pPr>
        <w:pStyle w:val="LetranormalTFG"/>
        <w:jc w:val="center"/>
      </w:pPr>
      <w:r w:rsidRPr="00ED20EE">
        <w:rPr>
          <w:b/>
        </w:rPr>
        <w:t>Tabla X.</w:t>
      </w:r>
      <w:r>
        <w:rPr>
          <w:b/>
        </w:rPr>
        <w:t xml:space="preserve"> </w:t>
      </w:r>
      <w:r>
        <w:t>Tiempo medio que se tarda en conseguir la solución óptima.</w:t>
      </w:r>
    </w:p>
    <w:p w:rsidR="008561D5" w:rsidRPr="00ED20EE" w:rsidRDefault="008561D5" w:rsidP="00270E43">
      <w:pPr>
        <w:pStyle w:val="LetranormalTFG"/>
        <w:jc w:val="center"/>
      </w:pPr>
    </w:p>
    <w:p w:rsidR="003E4B31" w:rsidRDefault="00270E43" w:rsidP="00270E43">
      <w:pPr>
        <w:pStyle w:val="LetranormalTFG"/>
      </w:pPr>
      <w:r>
        <w:t>En esta tabla se puede observar cómo</w:t>
      </w:r>
      <w:r w:rsidR="00464F93">
        <w:t xml:space="preserve"> el tiempo que se tarda en encontrar el mejor valor es mucho menor utilizando </w:t>
      </w:r>
      <w:proofErr w:type="spellStart"/>
      <w:r w:rsidR="00464F93">
        <w:t>first</w:t>
      </w:r>
      <w:proofErr w:type="spellEnd"/>
      <w:r w:rsidR="00464F93">
        <w:t xml:space="preserve"> que </w:t>
      </w:r>
      <w:proofErr w:type="spellStart"/>
      <w:r w:rsidR="00464F93">
        <w:t>best</w:t>
      </w:r>
      <w:proofErr w:type="spellEnd"/>
      <w:r w:rsidR="00464F93">
        <w:t>. También se puede comprobar como al aumentar el valor de modificación de vecinos se encuentra el mejor valor de manera más rápida.</w:t>
      </w:r>
    </w:p>
    <w:p w:rsidR="00464F93" w:rsidRDefault="004F5A0C" w:rsidP="00270E43">
      <w:pPr>
        <w:pStyle w:val="LetranormalTFG"/>
      </w:pPr>
      <w:r>
        <w:t xml:space="preserve">En cuanto a la relación calidad de la solución – tiempo de ejecución, </w:t>
      </w:r>
      <w:proofErr w:type="spellStart"/>
      <w:r>
        <w:t>best</w:t>
      </w:r>
      <w:proofErr w:type="spellEnd"/>
      <w:r>
        <w:t xml:space="preserve"> obtiene resultados un </w:t>
      </w:r>
      <w:r w:rsidRPr="00A82EC2">
        <w:rPr>
          <w:b/>
        </w:rPr>
        <w:t>8%</w:t>
      </w:r>
      <w:r>
        <w:t xml:space="preserve"> mejores que </w:t>
      </w:r>
      <w:proofErr w:type="spellStart"/>
      <w:r>
        <w:t>first</w:t>
      </w:r>
      <w:proofErr w:type="spellEnd"/>
      <w:r>
        <w:t xml:space="preserve">, sin </w:t>
      </w:r>
      <w:r w:rsidR="00962A9D">
        <w:t>embargo,</w:t>
      </w:r>
      <w:r w:rsidR="00A82EC2">
        <w:t xml:space="preserve"> tarda</w:t>
      </w:r>
      <w:r>
        <w:t xml:space="preserve"> </w:t>
      </w:r>
      <w:r w:rsidR="00A82EC2" w:rsidRPr="00A82EC2">
        <w:rPr>
          <w:b/>
        </w:rPr>
        <w:t>25.83</w:t>
      </w:r>
      <w:r w:rsidR="00A82EC2">
        <w:t xml:space="preserve"> veces </w:t>
      </w:r>
      <w:r w:rsidR="00962A9D">
        <w:t>más</w:t>
      </w:r>
      <w:r w:rsidR="00A82EC2">
        <w:t xml:space="preserve"> en obtenerlos.</w:t>
      </w:r>
    </w:p>
    <w:p w:rsidR="00962A9D" w:rsidRDefault="00991453" w:rsidP="00270E43">
      <w:pPr>
        <w:pStyle w:val="LetranormalTFG"/>
      </w:pPr>
      <w:r>
        <w:t xml:space="preserve">En lo respectivo al valor de modificación de los vecinos, su aumento implica una mejora tanto del valor obtenido como del tiempo de ejecución. </w:t>
      </w:r>
      <w:r w:rsidR="001C6FCE">
        <w:t>En cuanto a l</w:t>
      </w:r>
      <w:r>
        <w:t>a mejora obtenida</w:t>
      </w:r>
      <w:r w:rsidR="001C6FCE">
        <w:t>,</w:t>
      </w:r>
      <w:r>
        <w:t xml:space="preserve"> </w:t>
      </w:r>
      <w:r w:rsidR="001C6FCE">
        <w:t>p</w:t>
      </w:r>
      <w:r>
        <w:t xml:space="preserve">or cada aumento del valor en 0.05 se mejora el tiempo del robot entre un </w:t>
      </w:r>
      <w:r w:rsidRPr="00991453">
        <w:rPr>
          <w:b/>
        </w:rPr>
        <w:t>1%-2%</w:t>
      </w:r>
      <w:r>
        <w:t>. El porcentaje de mejora en cuanto al tiempo de ejecución se muestra en la tabla X.</w:t>
      </w:r>
    </w:p>
    <w:p w:rsidR="001C6FCE" w:rsidRDefault="001C6FCE" w:rsidP="00270E43">
      <w:pPr>
        <w:pStyle w:val="LetranormalTFG"/>
      </w:pPr>
    </w:p>
    <w:tbl>
      <w:tblPr>
        <w:tblStyle w:val="Tablanormal3"/>
        <w:tblW w:w="0" w:type="auto"/>
        <w:jc w:val="center"/>
        <w:tblLook w:val="04A0" w:firstRow="1" w:lastRow="0" w:firstColumn="1" w:lastColumn="0" w:noHBand="0" w:noVBand="1"/>
      </w:tblPr>
      <w:tblGrid>
        <w:gridCol w:w="1051"/>
        <w:gridCol w:w="1051"/>
        <w:gridCol w:w="1051"/>
      </w:tblGrid>
      <w:tr w:rsidR="00991453" w:rsidTr="00622EBC">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100" w:firstRow="0" w:lastRow="0" w:firstColumn="1" w:lastColumn="0" w:oddVBand="0" w:evenVBand="0" w:oddHBand="0" w:evenHBand="0" w:firstRowFirstColumn="1" w:firstRowLastColumn="0" w:lastRowFirstColumn="0" w:lastRowLastColumn="0"/>
            <w:tcW w:w="1051" w:type="dxa"/>
          </w:tcPr>
          <w:p w:rsidR="00991453" w:rsidRDefault="00991453" w:rsidP="00270E43">
            <w:pPr>
              <w:pStyle w:val="LetranormalTFG"/>
            </w:pP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Best</w:t>
            </w:r>
          </w:p>
        </w:tc>
        <w:tc>
          <w:tcPr>
            <w:tcW w:w="1051" w:type="dxa"/>
          </w:tcPr>
          <w:p w:rsidR="00991453" w:rsidRDefault="00622EBC" w:rsidP="00622EBC">
            <w:pPr>
              <w:pStyle w:val="LetranormalTFG"/>
              <w:jc w:val="center"/>
              <w:cnfStyle w:val="100000000000" w:firstRow="1" w:lastRow="0" w:firstColumn="0" w:lastColumn="0" w:oddVBand="0" w:evenVBand="0" w:oddHBand="0" w:evenHBand="0" w:firstRowFirstColumn="0" w:firstRowLastColumn="0" w:lastRowFirstColumn="0" w:lastRowLastColumn="0"/>
            </w:pPr>
            <w:r>
              <w:t>First</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0.05-0.1</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93%</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r>
      <w:tr w:rsidR="00991453" w:rsidTr="00622EBC">
        <w:trPr>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0.1-0.15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15%</w:t>
            </w:r>
          </w:p>
        </w:tc>
        <w:tc>
          <w:tcPr>
            <w:tcW w:w="1051" w:type="dxa"/>
          </w:tcPr>
          <w:p w:rsidR="00991453" w:rsidRDefault="00622EBC" w:rsidP="00622EBC">
            <w:pPr>
              <w:pStyle w:val="LetranormalTFG"/>
              <w:jc w:val="center"/>
              <w:cnfStyle w:val="000000000000" w:firstRow="0" w:lastRow="0" w:firstColumn="0" w:lastColumn="0" w:oddVBand="0" w:evenVBand="0" w:oddHBand="0" w:evenHBand="0" w:firstRowFirstColumn="0" w:firstRowLastColumn="0" w:lastRowFirstColumn="0" w:lastRowLastColumn="0"/>
            </w:pPr>
            <w:r>
              <w:t>25%</w:t>
            </w:r>
          </w:p>
        </w:tc>
      </w:tr>
      <w:tr w:rsidR="00991453" w:rsidTr="00622EB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1051" w:type="dxa"/>
          </w:tcPr>
          <w:p w:rsidR="00991453" w:rsidRDefault="00622EBC" w:rsidP="00622EBC">
            <w:pPr>
              <w:pStyle w:val="LetranormalTFG"/>
              <w:jc w:val="center"/>
            </w:pPr>
            <w:r>
              <w:t>0.15-0.2</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1051" w:type="dxa"/>
          </w:tcPr>
          <w:p w:rsidR="00991453" w:rsidRDefault="00622EBC" w:rsidP="00622EBC">
            <w:pPr>
              <w:pStyle w:val="LetranormalTFG"/>
              <w:jc w:val="center"/>
              <w:cnfStyle w:val="000000100000" w:firstRow="0" w:lastRow="0" w:firstColumn="0" w:lastColumn="0" w:oddVBand="0" w:evenVBand="0" w:oddHBand="1" w:evenHBand="0" w:firstRowFirstColumn="0" w:firstRowLastColumn="0" w:lastRowFirstColumn="0" w:lastRowLastColumn="0"/>
            </w:pPr>
            <w:r>
              <w:t>-2%</w:t>
            </w:r>
          </w:p>
        </w:tc>
      </w:tr>
    </w:tbl>
    <w:p w:rsidR="00691FC3" w:rsidRDefault="00691FC3" w:rsidP="00622EBC">
      <w:pPr>
        <w:pStyle w:val="LetranormalTFG"/>
        <w:jc w:val="center"/>
        <w:rPr>
          <w:b/>
        </w:rPr>
      </w:pPr>
    </w:p>
    <w:p w:rsidR="00991453" w:rsidRDefault="00622EBC" w:rsidP="00622EBC">
      <w:pPr>
        <w:pStyle w:val="LetranormalTFG"/>
        <w:jc w:val="center"/>
      </w:pPr>
      <w:r w:rsidRPr="00622EBC">
        <w:rPr>
          <w:b/>
        </w:rPr>
        <w:t>Tabla X.</w:t>
      </w:r>
      <w:r>
        <w:t xml:space="preserve"> Mejora de tiempo de ejecución del algoritmo.</w:t>
      </w:r>
    </w:p>
    <w:p w:rsidR="001C6FCE" w:rsidRDefault="001C6FCE" w:rsidP="00622EBC">
      <w:pPr>
        <w:pStyle w:val="LetranormalTFG"/>
        <w:jc w:val="center"/>
      </w:pPr>
    </w:p>
    <w:p w:rsidR="001C6FCE" w:rsidRDefault="001C6FCE" w:rsidP="001C6FCE">
      <w:pPr>
        <w:pStyle w:val="LetranormalTFG"/>
      </w:pPr>
      <w:r>
        <w:t xml:space="preserve">A continuación, se muestra una gráfica en la que se muestra </w:t>
      </w:r>
      <w:r w:rsidR="00135E1F">
        <w:t>un</w:t>
      </w:r>
      <w:r>
        <w:t xml:space="preserve"> caso</w:t>
      </w:r>
      <w:r w:rsidR="0033606E">
        <w:t xml:space="preserve"> </w:t>
      </w:r>
      <w:r w:rsidR="008B03E5">
        <w:t xml:space="preserve">estándar (Búsqueda local 2 y 6 – Instancia 3), </w:t>
      </w:r>
      <w:r w:rsidR="00843D65">
        <w:t xml:space="preserve">con </w:t>
      </w:r>
      <w:proofErr w:type="spellStart"/>
      <w:r>
        <w:t>best</w:t>
      </w:r>
      <w:proofErr w:type="spellEnd"/>
      <w:r>
        <w:t xml:space="preserve"> y </w:t>
      </w:r>
      <w:proofErr w:type="spellStart"/>
      <w:r>
        <w:t>first</w:t>
      </w:r>
      <w:proofErr w:type="spellEnd"/>
      <w:r>
        <w:t>, y los valores obtenidos a lo largo del tiempo de ejecución.</w:t>
      </w:r>
    </w:p>
    <w:p w:rsidR="008B03E5" w:rsidRDefault="008B03E5" w:rsidP="008B03E5">
      <w:pPr>
        <w:pStyle w:val="LetranormalTFG"/>
        <w:jc w:val="center"/>
      </w:pPr>
      <w:r>
        <w:rPr>
          <w:noProof/>
        </w:rPr>
        <w:lastRenderedPageBreak/>
        <w:drawing>
          <wp:inline distT="0" distB="0" distL="0" distR="0" wp14:anchorId="1A3DFECD" wp14:editId="5764AF40">
            <wp:extent cx="4572000" cy="2743200"/>
            <wp:effectExtent l="0" t="0" r="0" b="0"/>
            <wp:docPr id="1" name="Gráfico 1">
              <a:extLst xmlns:a="http://schemas.openxmlformats.org/drawingml/2006/main">
                <a:ext uri="{FF2B5EF4-FFF2-40B4-BE49-F238E27FC236}">
                  <a16:creationId xmlns:a16="http://schemas.microsoft.com/office/drawing/2014/main" id="{60EBD157-ED32-4CF0-A13E-F823B893E7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B03E5" w:rsidRDefault="008B03E5" w:rsidP="008B03E5">
      <w:pPr>
        <w:pStyle w:val="LetranormalTFG"/>
        <w:jc w:val="center"/>
      </w:pPr>
      <w:r w:rsidRPr="008B03E5">
        <w:rPr>
          <w:b/>
        </w:rPr>
        <w:t xml:space="preserve">Grafica </w:t>
      </w:r>
      <w:r w:rsidR="00FA6AB2">
        <w:rPr>
          <w:b/>
        </w:rPr>
        <w:t>1</w:t>
      </w:r>
      <w:r w:rsidRPr="008B03E5">
        <w:rPr>
          <w:b/>
        </w:rPr>
        <w:t>.</w:t>
      </w:r>
      <w:r>
        <w:t xml:space="preserve"> Comparación </w:t>
      </w:r>
      <w:proofErr w:type="spellStart"/>
      <w:r>
        <w:t>best</w:t>
      </w:r>
      <w:proofErr w:type="spellEnd"/>
      <w:r>
        <w:t xml:space="preserve"> (naranja) y </w:t>
      </w:r>
      <w:proofErr w:type="spellStart"/>
      <w:r>
        <w:t>first</w:t>
      </w:r>
      <w:proofErr w:type="spellEnd"/>
      <w:r>
        <w:t xml:space="preserve"> (azul).</w:t>
      </w:r>
    </w:p>
    <w:p w:rsidR="008B03E5" w:rsidRDefault="008B03E5" w:rsidP="008B03E5">
      <w:pPr>
        <w:pStyle w:val="LetranormalTFG"/>
      </w:pPr>
      <w:r>
        <w:br/>
        <w:t xml:space="preserve">En esta grafica se puede observar como mediante </w:t>
      </w:r>
      <w:proofErr w:type="spellStart"/>
      <w:r>
        <w:t>first</w:t>
      </w:r>
      <w:proofErr w:type="spellEnd"/>
      <w:r>
        <w:t xml:space="preserve"> se encuentra un valor optimo muy rápido, sin embargo, el valor que consigue </w:t>
      </w:r>
      <w:proofErr w:type="spellStart"/>
      <w:r>
        <w:t>best</w:t>
      </w:r>
      <w:proofErr w:type="spellEnd"/>
      <w:r>
        <w:t xml:space="preserve"> es mejor. Se puede comprobar también como </w:t>
      </w:r>
      <w:proofErr w:type="spellStart"/>
      <w:r>
        <w:t>best</w:t>
      </w:r>
      <w:proofErr w:type="spellEnd"/>
      <w:r>
        <w:t xml:space="preserve"> parece que se </w:t>
      </w:r>
      <w:r w:rsidR="00311670">
        <w:t>estanca,</w:t>
      </w:r>
      <w:r>
        <w:t xml:space="preserve"> pero continúa sacando mejores valores, sin </w:t>
      </w:r>
      <w:r w:rsidR="00311670">
        <w:t>embargo,</w:t>
      </w:r>
      <w:r>
        <w:t xml:space="preserve"> </w:t>
      </w:r>
      <w:proofErr w:type="spellStart"/>
      <w:r>
        <w:t>first</w:t>
      </w:r>
      <w:proofErr w:type="spellEnd"/>
      <w:r>
        <w:t xml:space="preserve"> se estanca y no consigue mejorar su resultado.</w:t>
      </w:r>
    </w:p>
    <w:p w:rsidR="00311670" w:rsidRDefault="00311670" w:rsidP="008B03E5">
      <w:pPr>
        <w:pStyle w:val="LetranormalTFG"/>
      </w:pPr>
      <w:r>
        <w:t xml:space="preserve">En la </w:t>
      </w:r>
      <w:r w:rsidR="00FA6AB2">
        <w:t>gráfica</w:t>
      </w:r>
      <w:r>
        <w:t xml:space="preserve"> </w:t>
      </w:r>
      <w:r w:rsidR="00FA6AB2">
        <w:t>2</w:t>
      </w:r>
      <w:r>
        <w:t xml:space="preserve"> se muestra otro ejemplo del funcionamiento de </w:t>
      </w:r>
      <w:proofErr w:type="spellStart"/>
      <w:r w:rsidR="00176A09">
        <w:t>first</w:t>
      </w:r>
      <w:proofErr w:type="spellEnd"/>
      <w:r w:rsidR="00176A09">
        <w:t xml:space="preserve"> y </w:t>
      </w:r>
      <w:proofErr w:type="spellStart"/>
      <w:r w:rsidR="00176A09">
        <w:t>best</w:t>
      </w:r>
      <w:proofErr w:type="spellEnd"/>
      <w:r w:rsidR="00F163CE">
        <w:t xml:space="preserve"> (Búsqueda local 4 y 8 – Instancia 9)</w:t>
      </w:r>
      <w:r w:rsidR="00176A09">
        <w:t>.</w:t>
      </w:r>
    </w:p>
    <w:p w:rsidR="00624BEE" w:rsidRDefault="00624BEE" w:rsidP="008B03E5">
      <w:pPr>
        <w:pStyle w:val="LetranormalTFG"/>
      </w:pPr>
    </w:p>
    <w:p w:rsidR="00311670" w:rsidRDefault="00311670" w:rsidP="00311670">
      <w:pPr>
        <w:pStyle w:val="LetranormalTFG"/>
        <w:jc w:val="center"/>
      </w:pPr>
      <w:r>
        <w:rPr>
          <w:noProof/>
        </w:rPr>
        <w:drawing>
          <wp:inline distT="0" distB="0" distL="0" distR="0" wp14:anchorId="0DDAB5B7" wp14:editId="51F9DA31">
            <wp:extent cx="4597855" cy="3011942"/>
            <wp:effectExtent l="0" t="0" r="12700" b="17145"/>
            <wp:docPr id="3" name="Gráfico 3">
              <a:extLst xmlns:a="http://schemas.openxmlformats.org/drawingml/2006/main">
                <a:ext uri="{FF2B5EF4-FFF2-40B4-BE49-F238E27FC236}">
                  <a16:creationId xmlns:a16="http://schemas.microsoft.com/office/drawing/2014/main" id="{083AFFBD-511B-4A45-A05F-7B7E2DAF6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311670" w:rsidRDefault="00311670" w:rsidP="00311670">
      <w:pPr>
        <w:pStyle w:val="LetranormalTFG"/>
        <w:jc w:val="center"/>
      </w:pPr>
      <w:r w:rsidRPr="008B03E5">
        <w:rPr>
          <w:b/>
        </w:rPr>
        <w:lastRenderedPageBreak/>
        <w:t xml:space="preserve">Grafica </w:t>
      </w:r>
      <w:r w:rsidR="00FA6AB2">
        <w:rPr>
          <w:b/>
        </w:rPr>
        <w:t>2</w:t>
      </w:r>
      <w:r w:rsidRPr="008B03E5">
        <w:rPr>
          <w:b/>
        </w:rPr>
        <w:t>.</w:t>
      </w:r>
      <w:r>
        <w:t xml:space="preserve"> Comparación </w:t>
      </w:r>
      <w:proofErr w:type="spellStart"/>
      <w:r>
        <w:t>best</w:t>
      </w:r>
      <w:proofErr w:type="spellEnd"/>
      <w:r>
        <w:t xml:space="preserve"> (naranja) y </w:t>
      </w:r>
      <w:proofErr w:type="spellStart"/>
      <w:r>
        <w:t>first</w:t>
      </w:r>
      <w:proofErr w:type="spellEnd"/>
      <w:r>
        <w:t xml:space="preserve"> (azul).</w:t>
      </w:r>
    </w:p>
    <w:p w:rsidR="00176A09" w:rsidRDefault="00176A09" w:rsidP="00176A09">
      <w:pPr>
        <w:pStyle w:val="LetranormalTFG"/>
      </w:pPr>
      <w:r>
        <w:br/>
        <w:t xml:space="preserve">Al igual que en la </w:t>
      </w:r>
      <w:r w:rsidR="00FA6AB2">
        <w:t>gráfica</w:t>
      </w:r>
      <w:r>
        <w:t xml:space="preserve"> </w:t>
      </w:r>
      <w:r w:rsidR="00FA6AB2">
        <w:t>1</w:t>
      </w:r>
      <w:r>
        <w:t xml:space="preserve">, en este caso </w:t>
      </w:r>
      <w:proofErr w:type="spellStart"/>
      <w:r>
        <w:t>best</w:t>
      </w:r>
      <w:proofErr w:type="spellEnd"/>
      <w:r>
        <w:t xml:space="preserve"> ofrece un mejor resultado a cambio de ser mucho </w:t>
      </w:r>
      <w:r w:rsidR="00843D65">
        <w:t>más</w:t>
      </w:r>
      <w:r>
        <w:t xml:space="preserve"> lento. La principal diferencia con el anterior ejemplo se nota en el estancamiento de </w:t>
      </w:r>
      <w:proofErr w:type="spellStart"/>
      <w:r>
        <w:t>first</w:t>
      </w:r>
      <w:proofErr w:type="spellEnd"/>
      <w:r>
        <w:t>, que en este caso si consigue obtener mejores resultados cuando este parece estancarse.</w:t>
      </w:r>
    </w:p>
    <w:p w:rsidR="00051901" w:rsidRDefault="00051901" w:rsidP="00176A09">
      <w:pPr>
        <w:pStyle w:val="LetranormalTFG"/>
      </w:pPr>
      <w:r>
        <w:t xml:space="preserve">Por </w:t>
      </w:r>
      <w:r w:rsidR="0057660D">
        <w:t>último,</w:t>
      </w:r>
      <w:r>
        <w:t xml:space="preserve"> se muestra una </w:t>
      </w:r>
      <w:r w:rsidR="00A65D39">
        <w:t>gráfica</w:t>
      </w:r>
      <w:r>
        <w:t xml:space="preserve"> en la que </w:t>
      </w:r>
      <w:r w:rsidR="00A65D39">
        <w:t xml:space="preserve">se ha modificado el constructor para que </w:t>
      </w:r>
      <w:proofErr w:type="spellStart"/>
      <w:r w:rsidR="00A65D39">
        <w:t>best</w:t>
      </w:r>
      <w:proofErr w:type="spellEnd"/>
      <w:r w:rsidR="00A65D39">
        <w:t xml:space="preserve"> y </w:t>
      </w:r>
      <w:proofErr w:type="spellStart"/>
      <w:r w:rsidR="00A65D39">
        <w:t>first</w:t>
      </w:r>
      <w:proofErr w:type="spellEnd"/>
      <w:r w:rsidR="00A65D39">
        <w:t xml:space="preserve"> empiecen desde el mismo robot inicial</w:t>
      </w:r>
      <w:r w:rsidR="00F163CE">
        <w:t xml:space="preserve"> (Búsqueda local 2 y 6 – Instancia 1)</w:t>
      </w:r>
      <w:r w:rsidR="00A65D39">
        <w:t>.</w:t>
      </w:r>
    </w:p>
    <w:p w:rsidR="00F163CE" w:rsidRDefault="00F163CE" w:rsidP="00176A09">
      <w:pPr>
        <w:pStyle w:val="LetranormalTFG"/>
      </w:pPr>
    </w:p>
    <w:p w:rsidR="00A65D39" w:rsidRPr="00F163CE" w:rsidRDefault="00A65D39" w:rsidP="00A65D39">
      <w:pPr>
        <w:pStyle w:val="LetranormalTFG"/>
        <w:jc w:val="center"/>
        <w:rPr>
          <w:b/>
        </w:rPr>
      </w:pPr>
      <w:r>
        <w:rPr>
          <w:noProof/>
        </w:rPr>
        <w:drawing>
          <wp:inline distT="0" distB="0" distL="0" distR="0" wp14:anchorId="46D16B6C" wp14:editId="524DA0CB">
            <wp:extent cx="4576083" cy="3011942"/>
            <wp:effectExtent l="0" t="0" r="15240" b="17145"/>
            <wp:docPr id="4" name="Gráfico 4">
              <a:extLst xmlns:a="http://schemas.openxmlformats.org/drawingml/2006/main">
                <a:ext uri="{FF2B5EF4-FFF2-40B4-BE49-F238E27FC236}">
                  <a16:creationId xmlns:a16="http://schemas.microsoft.com/office/drawing/2014/main" id="{4A2D0442-3AAB-494B-A1D4-2D4CC627F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163CE" w:rsidRDefault="00A65D39" w:rsidP="00F163CE">
      <w:pPr>
        <w:pStyle w:val="LetranormalTFG"/>
        <w:jc w:val="center"/>
      </w:pPr>
      <w:r w:rsidRPr="00F163CE">
        <w:rPr>
          <w:b/>
        </w:rPr>
        <w:t xml:space="preserve">Grafica </w:t>
      </w:r>
      <w:r w:rsidR="00FA6AB2">
        <w:rPr>
          <w:b/>
        </w:rPr>
        <w:t>3</w:t>
      </w:r>
      <w:r w:rsidRPr="00F163CE">
        <w:rPr>
          <w:b/>
        </w:rPr>
        <w:t>.</w:t>
      </w:r>
      <w:r w:rsidR="00F163CE">
        <w:rPr>
          <w:b/>
        </w:rPr>
        <w:t xml:space="preserve"> </w:t>
      </w:r>
      <w:r w:rsidR="00F163CE">
        <w:t xml:space="preserve">Comparación </w:t>
      </w:r>
      <w:proofErr w:type="spellStart"/>
      <w:r w:rsidR="00F163CE">
        <w:t>best</w:t>
      </w:r>
      <w:proofErr w:type="spellEnd"/>
      <w:r w:rsidR="00F163CE">
        <w:t xml:space="preserve"> (naranja) y </w:t>
      </w:r>
      <w:proofErr w:type="spellStart"/>
      <w:r w:rsidR="00F163CE">
        <w:t>first</w:t>
      </w:r>
      <w:proofErr w:type="spellEnd"/>
      <w:r w:rsidR="00F163CE">
        <w:t xml:space="preserve"> (azul) desde mismo robot inicial.</w:t>
      </w:r>
    </w:p>
    <w:p w:rsidR="00A65D39" w:rsidRDefault="00A65D39" w:rsidP="00F163CE">
      <w:pPr>
        <w:pStyle w:val="LetranormalTFG"/>
      </w:pPr>
    </w:p>
    <w:p w:rsidR="00F163CE" w:rsidRPr="00F163CE" w:rsidRDefault="005F203E" w:rsidP="00F163CE">
      <w:pPr>
        <w:pStyle w:val="LetranormalTFG"/>
      </w:pPr>
      <w:r>
        <w:t xml:space="preserve">Gracias a esta grafica se puede comprobar lo dicho anteriormente, </w:t>
      </w:r>
      <w:r w:rsidR="00E26F96">
        <w:t>puesto que,</w:t>
      </w:r>
      <w:r w:rsidR="000D18FF">
        <w:t xml:space="preserve"> a</w:t>
      </w:r>
      <w:r>
        <w:t xml:space="preserve"> pesar de partir del mismo robot, ocurren los mismo hechos que en las anteriores, es decir, </w:t>
      </w:r>
      <w:proofErr w:type="spellStart"/>
      <w:r>
        <w:t>first</w:t>
      </w:r>
      <w:proofErr w:type="spellEnd"/>
      <w:r>
        <w:t xml:space="preserve"> obtiene un valor un poco peor pero mucho más rápido que </w:t>
      </w:r>
      <w:proofErr w:type="spellStart"/>
      <w:r>
        <w:t>first</w:t>
      </w:r>
      <w:proofErr w:type="spellEnd"/>
      <w:r>
        <w:t>.</w:t>
      </w:r>
    </w:p>
    <w:p w:rsidR="0045644B" w:rsidRDefault="0045644B">
      <w:pPr>
        <w:pStyle w:val="TFGtitulo2"/>
      </w:pPr>
      <w:bookmarkStart w:id="219" w:name="_Toc516135614"/>
      <w:r>
        <w:t>4. Resultados finales</w:t>
      </w:r>
      <w:bookmarkEnd w:id="219"/>
    </w:p>
    <w:p w:rsidR="00C9595B" w:rsidRPr="00107381" w:rsidRDefault="00280E06" w:rsidP="00107381">
      <w:pPr>
        <w:pStyle w:val="LetranormalTFG"/>
      </w:pPr>
      <w:r>
        <w:t>Una vez comprobados los mejores métodos</w:t>
      </w:r>
      <w:r w:rsidR="00FA6AB2">
        <w:t>, se comprueban los cambios realizados en los valores geométricos del robot. A continuación, se muestra una tabla con los parámetros iniciales y los finales utilizados en la gráfica 3.</w:t>
      </w:r>
    </w:p>
    <w:p w:rsidR="00FA6AB2" w:rsidRDefault="00FA6AB2">
      <w:pPr>
        <w:rPr>
          <w:rFonts w:ascii="Century Gothic" w:eastAsiaTheme="majorEastAsia" w:hAnsi="Century Gothic" w:cstheme="majorBidi"/>
          <w:b/>
          <w:sz w:val="40"/>
          <w:szCs w:val="32"/>
        </w:rPr>
      </w:pPr>
    </w:p>
    <w:tbl>
      <w:tblPr>
        <w:tblStyle w:val="Tablanormal3"/>
        <w:tblW w:w="0" w:type="auto"/>
        <w:jc w:val="center"/>
        <w:tblLook w:val="04A0" w:firstRow="1" w:lastRow="0" w:firstColumn="1" w:lastColumn="0" w:noHBand="0" w:noVBand="1"/>
      </w:tblPr>
      <w:tblGrid>
        <w:gridCol w:w="1602"/>
        <w:gridCol w:w="1224"/>
        <w:gridCol w:w="765"/>
        <w:gridCol w:w="765"/>
      </w:tblGrid>
      <w:tr w:rsidR="00FA6AB2" w:rsidTr="00881881">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FA6AB2" w:rsidRDefault="00FA6AB2" w:rsidP="00881881">
            <w:pPr>
              <w:jc w:val="center"/>
              <w:rPr>
                <w:rFonts w:ascii="Century Gothic" w:eastAsiaTheme="majorEastAsia" w:hAnsi="Century Gothic" w:cstheme="majorBidi"/>
                <w:b w:val="0"/>
                <w:sz w:val="40"/>
                <w:szCs w:val="32"/>
              </w:rPr>
            </w:pP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FA6AB2" w:rsidRPr="00881881" w:rsidRDefault="00881881" w:rsidP="00881881">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FA6AB2" w:rsidTr="00881881">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10,99</w:t>
            </w:r>
          </w:p>
        </w:tc>
      </w:tr>
      <w:tr w:rsidR="00FA6AB2" w:rsidTr="00881881">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r>
      <w:tr w:rsidR="00FA6AB2" w:rsidTr="00881881">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c>
          <w:tcPr>
            <w:tcW w:w="402" w:type="dxa"/>
            <w:vAlign w:val="center"/>
          </w:tcPr>
          <w:p w:rsidR="00FA6AB2" w:rsidRPr="00881881" w:rsidRDefault="00881881" w:rsidP="00881881">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6,09</w:t>
            </w:r>
          </w:p>
        </w:tc>
      </w:tr>
      <w:tr w:rsidR="00FA6AB2" w:rsidTr="00881881">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FA6AB2" w:rsidRPr="00881881" w:rsidRDefault="00881881" w:rsidP="00881881">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1,9</w:t>
            </w:r>
          </w:p>
        </w:tc>
        <w:tc>
          <w:tcPr>
            <w:tcW w:w="402" w:type="dxa"/>
            <w:vAlign w:val="center"/>
          </w:tcPr>
          <w:p w:rsidR="00FA6AB2" w:rsidRPr="00881881" w:rsidRDefault="00881881" w:rsidP="00881881">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r>
    </w:tbl>
    <w:p w:rsidR="00881881" w:rsidRDefault="00881881" w:rsidP="00881881">
      <w:pPr>
        <w:pStyle w:val="LetranormalTFG"/>
        <w:jc w:val="center"/>
        <w:rPr>
          <w:b/>
        </w:rPr>
      </w:pPr>
    </w:p>
    <w:p w:rsidR="0045644B" w:rsidRDefault="00881881" w:rsidP="00881881">
      <w:pPr>
        <w:pStyle w:val="LetranormalTFG"/>
        <w:jc w:val="center"/>
      </w:pPr>
      <w:r w:rsidRPr="00881881">
        <w:rPr>
          <w:b/>
        </w:rPr>
        <w:t>Tabla X.</w:t>
      </w:r>
      <w:r>
        <w:t xml:space="preserve"> Cambio en valores geométricos</w:t>
      </w:r>
      <w:r w:rsidR="001905C3">
        <w:t xml:space="preserve"> sobre búsqueda local 2 y 6 e instancia 1</w:t>
      </w:r>
      <w:r>
        <w:t>.</w:t>
      </w:r>
    </w:p>
    <w:p w:rsidR="00AC4C5A" w:rsidRDefault="00AC4C5A" w:rsidP="00AC4C5A">
      <w:pPr>
        <w:pStyle w:val="LetranormalTFG"/>
      </w:pPr>
    </w:p>
    <w:p w:rsidR="00865826" w:rsidRDefault="00865826" w:rsidP="00AC4C5A">
      <w:pPr>
        <w:pStyle w:val="LetranormalTFG"/>
      </w:pPr>
      <w:r>
        <w:t>Como se puede observar, para la instancia 1 los mejores cambios son disminuir la separación entre ruedas y la separación entre sensores y aumentar el radio de las ruedas y la distancia entre ejes.</w:t>
      </w:r>
    </w:p>
    <w:p w:rsidR="00B24220" w:rsidRDefault="00C12CB8" w:rsidP="00AC4C5A">
      <w:pPr>
        <w:pStyle w:val="LetranormalTFG"/>
      </w:pPr>
      <w:r>
        <w:t xml:space="preserve">En la imagen X se muestra la simulación del robot inicial y los robots obtenidos mediante </w:t>
      </w:r>
      <w:proofErr w:type="spellStart"/>
      <w:r>
        <w:t>best</w:t>
      </w:r>
      <w:proofErr w:type="spellEnd"/>
      <w:r>
        <w:t xml:space="preserve"> y </w:t>
      </w:r>
      <w:proofErr w:type="spellStart"/>
      <w:r>
        <w:t>first</w:t>
      </w:r>
      <w:proofErr w:type="spellEnd"/>
      <w:r w:rsidR="00D20F8E">
        <w:t>.</w:t>
      </w:r>
    </w:p>
    <w:p w:rsidR="00D20F8E" w:rsidRDefault="00D20F8E" w:rsidP="00AC4C5A">
      <w:pPr>
        <w:pStyle w:val="LetranormalTFG"/>
      </w:pPr>
    </w:p>
    <w:p w:rsidR="00D20F8E" w:rsidRDefault="00D20F8E" w:rsidP="00AC4C5A">
      <w:pPr>
        <w:pStyle w:val="LetranormalTFG"/>
      </w:pPr>
      <w:r>
        <w:rPr>
          <w:noProof/>
        </w:rPr>
        <w:drawing>
          <wp:inline distT="0" distB="0" distL="0" distR="0">
            <wp:extent cx="1905000" cy="1743167"/>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7704" cy="1745641"/>
                    </a:xfrm>
                    <a:prstGeom prst="rect">
                      <a:avLst/>
                    </a:prstGeom>
                    <a:noFill/>
                    <a:ln>
                      <a:noFill/>
                    </a:ln>
                  </pic:spPr>
                </pic:pic>
              </a:graphicData>
            </a:graphic>
          </wp:inline>
        </w:drawing>
      </w:r>
      <w:r w:rsidR="00ED5CBD">
        <w:rPr>
          <w:noProof/>
        </w:rPr>
        <w:drawing>
          <wp:inline distT="0" distB="0" distL="0" distR="0">
            <wp:extent cx="1990725" cy="1849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3003" cy="1861018"/>
                    </a:xfrm>
                    <a:prstGeom prst="rect">
                      <a:avLst/>
                    </a:prstGeom>
                    <a:noFill/>
                    <a:ln>
                      <a:noFill/>
                    </a:ln>
                  </pic:spPr>
                </pic:pic>
              </a:graphicData>
            </a:graphic>
          </wp:inline>
        </w:drawing>
      </w:r>
      <w:r w:rsidR="005B209B">
        <w:rPr>
          <w:noProof/>
        </w:rPr>
        <w:drawing>
          <wp:inline distT="0" distB="0" distL="0" distR="0">
            <wp:extent cx="1848485" cy="1670922"/>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69459" cy="1689882"/>
                    </a:xfrm>
                    <a:prstGeom prst="rect">
                      <a:avLst/>
                    </a:prstGeom>
                    <a:noFill/>
                    <a:ln>
                      <a:noFill/>
                    </a:ln>
                  </pic:spPr>
                </pic:pic>
              </a:graphicData>
            </a:graphic>
          </wp:inline>
        </w:drawing>
      </w:r>
    </w:p>
    <w:p w:rsidR="005B209B" w:rsidRPr="005B209B" w:rsidRDefault="005B209B" w:rsidP="005B209B">
      <w:pPr>
        <w:pStyle w:val="LetranormalTFG"/>
      </w:pPr>
      <w:r>
        <w:t xml:space="preserve">        a) </w:t>
      </w:r>
      <w:r w:rsidR="00CB1033">
        <w:t>P</w:t>
      </w:r>
      <w:r>
        <w:t>rimer robot</w:t>
      </w:r>
      <w:r>
        <w:tab/>
      </w:r>
      <w:r>
        <w:tab/>
      </w:r>
      <w:r>
        <w:tab/>
        <w:t xml:space="preserve">         b) </w:t>
      </w:r>
      <w:proofErr w:type="spellStart"/>
      <w:r w:rsidR="00CB1033">
        <w:t>B</w:t>
      </w:r>
      <w:r>
        <w:t>est</w:t>
      </w:r>
      <w:proofErr w:type="spellEnd"/>
      <w:r>
        <w:tab/>
      </w:r>
      <w:r>
        <w:tab/>
      </w:r>
      <w:r>
        <w:tab/>
      </w:r>
      <w:r>
        <w:tab/>
        <w:t xml:space="preserve">c) </w:t>
      </w:r>
      <w:proofErr w:type="spellStart"/>
      <w:r w:rsidR="00CB1033">
        <w:t>F</w:t>
      </w:r>
      <w:r>
        <w:t>irst</w:t>
      </w:r>
      <w:proofErr w:type="spellEnd"/>
    </w:p>
    <w:p w:rsidR="00D20F8E" w:rsidRDefault="005B209B" w:rsidP="005B209B">
      <w:pPr>
        <w:pStyle w:val="LetranormalTFG"/>
        <w:jc w:val="center"/>
      </w:pPr>
      <w:r w:rsidRPr="005B209B">
        <w:rPr>
          <w:b/>
        </w:rPr>
        <w:t>Imagen X.</w:t>
      </w:r>
      <w:r>
        <w:rPr>
          <w:b/>
        </w:rPr>
        <w:t xml:space="preserve"> </w:t>
      </w:r>
      <w:r>
        <w:t xml:space="preserve">Simulación de los robots </w:t>
      </w:r>
      <w:r w:rsidR="00CB1033">
        <w:t>de la tabla X</w:t>
      </w:r>
      <w:r>
        <w:t>.</w:t>
      </w:r>
    </w:p>
    <w:p w:rsidR="005B209B" w:rsidRPr="005B209B" w:rsidRDefault="005B209B" w:rsidP="005B209B">
      <w:pPr>
        <w:pStyle w:val="LetranormalTFG"/>
        <w:jc w:val="center"/>
      </w:pPr>
    </w:p>
    <w:p w:rsidR="00865826" w:rsidRDefault="00865826" w:rsidP="00AC4C5A">
      <w:pPr>
        <w:pStyle w:val="LetranormalTFG"/>
      </w:pPr>
      <w:r>
        <w:lastRenderedPageBreak/>
        <w:t>En la tabla X se muestra el mismo robot inicial pero ejecutado sobre la instancia 4 y los parámetros obtenidos.</w:t>
      </w:r>
    </w:p>
    <w:tbl>
      <w:tblPr>
        <w:tblStyle w:val="Tablanormal3"/>
        <w:tblW w:w="0" w:type="auto"/>
        <w:jc w:val="center"/>
        <w:tblLook w:val="04A0" w:firstRow="1" w:lastRow="0" w:firstColumn="1" w:lastColumn="0" w:noHBand="0" w:noVBand="1"/>
      </w:tblPr>
      <w:tblGrid>
        <w:gridCol w:w="1602"/>
        <w:gridCol w:w="1224"/>
        <w:gridCol w:w="765"/>
        <w:gridCol w:w="765"/>
      </w:tblGrid>
      <w:tr w:rsidR="00AC4C5A" w:rsidTr="00AC4C5A">
        <w:trPr>
          <w:cnfStyle w:val="100000000000" w:firstRow="1" w:lastRow="0" w:firstColumn="0" w:lastColumn="0" w:oddVBand="0" w:evenVBand="0" w:oddHBand="0" w:evenHBand="0" w:firstRowFirstColumn="0" w:firstRowLastColumn="0" w:lastRowFirstColumn="0" w:lastRowLastColumn="0"/>
          <w:trHeight w:val="538"/>
          <w:jc w:val="center"/>
        </w:trPr>
        <w:tc>
          <w:tcPr>
            <w:cnfStyle w:val="001000000100" w:firstRow="0" w:lastRow="0" w:firstColumn="1" w:lastColumn="0" w:oddVBand="0" w:evenVBand="0" w:oddHBand="0" w:evenHBand="0" w:firstRowFirstColumn="1" w:firstRowLastColumn="0" w:lastRowFirstColumn="0" w:lastRowLastColumn="0"/>
            <w:tcW w:w="402" w:type="dxa"/>
            <w:vAlign w:val="center"/>
          </w:tcPr>
          <w:p w:rsidR="00AC4C5A" w:rsidRDefault="00AC4C5A" w:rsidP="00AC4C5A">
            <w:pPr>
              <w:jc w:val="center"/>
              <w:rPr>
                <w:rFonts w:ascii="Century Gothic" w:eastAsiaTheme="majorEastAsia" w:hAnsi="Century Gothic" w:cstheme="majorBidi"/>
                <w:b w:val="0"/>
                <w:sz w:val="40"/>
                <w:szCs w:val="32"/>
              </w:rPr>
            </w:pP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INICIALES</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BEST</w:t>
            </w:r>
          </w:p>
        </w:tc>
        <w:tc>
          <w:tcPr>
            <w:tcW w:w="402" w:type="dxa"/>
            <w:vAlign w:val="center"/>
          </w:tcPr>
          <w:p w:rsidR="00AC4C5A" w:rsidRPr="00881881" w:rsidRDefault="00AC4C5A" w:rsidP="00AC4C5A">
            <w:pPr>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FIRST</w:t>
            </w:r>
          </w:p>
        </w:tc>
      </w:tr>
      <w:tr w:rsidR="00AC4C5A" w:rsidTr="00AC4C5A">
        <w:trPr>
          <w:cnfStyle w:val="000000100000" w:firstRow="0" w:lastRow="0" w:firstColumn="0" w:lastColumn="0" w:oddVBand="0" w:evenVBand="0" w:oddHBand="1"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ruedas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16</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14,19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15,69</w:t>
            </w:r>
          </w:p>
        </w:tc>
      </w:tr>
      <w:tr w:rsidR="00AC4C5A" w:rsidTr="00AC4C5A">
        <w:trPr>
          <w:trHeight w:val="460"/>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rADIO RUEDA</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2</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3,09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2,29</w:t>
            </w:r>
          </w:p>
        </w:tc>
      </w:tr>
      <w:tr w:rsidR="00AC4C5A" w:rsidTr="00AC4C5A">
        <w:trPr>
          <w:cnfStyle w:val="000000100000" w:firstRow="0" w:lastRow="0" w:firstColumn="0" w:lastColumn="0" w:oddVBand="0" w:evenVBand="0" w:oddHBand="1" w:evenHBand="0" w:firstRowFirstColumn="0" w:firstRowLastColumn="0" w:lastRowFirstColumn="0" w:lastRowLastColumn="0"/>
          <w:trHeight w:val="928"/>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DISTANCIA ENTRE EJES</w:t>
            </w:r>
          </w:p>
        </w:tc>
        <w:tc>
          <w:tcPr>
            <w:tcW w:w="402" w:type="dxa"/>
            <w:vAlign w:val="center"/>
          </w:tcPr>
          <w:p w:rsidR="00AC4C5A" w:rsidRPr="00881881" w:rsidRDefault="00AC4C5A"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3</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3,39</w:t>
            </w:r>
          </w:p>
        </w:tc>
        <w:tc>
          <w:tcPr>
            <w:tcW w:w="402" w:type="dxa"/>
            <w:vAlign w:val="center"/>
          </w:tcPr>
          <w:p w:rsidR="00AC4C5A" w:rsidRPr="00881881" w:rsidRDefault="001905C3" w:rsidP="00AC4C5A">
            <w:pPr>
              <w:jc w:val="center"/>
              <w:cnfStyle w:val="000000100000" w:firstRow="0" w:lastRow="0" w:firstColumn="0" w:lastColumn="0" w:oddVBand="0" w:evenVBand="0" w:oddHBand="1"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3,29</w:t>
            </w:r>
          </w:p>
        </w:tc>
      </w:tr>
      <w:tr w:rsidR="00AC4C5A" w:rsidTr="00AC4C5A">
        <w:trPr>
          <w:trHeight w:val="587"/>
          <w:jc w:val="center"/>
        </w:trPr>
        <w:tc>
          <w:tcPr>
            <w:cnfStyle w:val="001000000000" w:firstRow="0" w:lastRow="0" w:firstColumn="1" w:lastColumn="0" w:oddVBand="0" w:evenVBand="0" w:oddHBand="0" w:evenHBand="0" w:firstRowFirstColumn="0" w:firstRowLastColumn="0" w:lastRowFirstColumn="0" w:lastRowLastColumn="0"/>
            <w:tcW w:w="402" w:type="dxa"/>
            <w:vAlign w:val="center"/>
          </w:tcPr>
          <w:p w:rsidR="00AC4C5A" w:rsidRPr="00881881" w:rsidRDefault="00AC4C5A" w:rsidP="00AC4C5A">
            <w:pPr>
              <w:jc w:val="center"/>
              <w:rPr>
                <w:rFonts w:ascii="Century Gothic" w:eastAsiaTheme="majorEastAsia" w:hAnsi="Century Gothic" w:cstheme="majorBidi"/>
              </w:rPr>
            </w:pPr>
            <w:r w:rsidRPr="00881881">
              <w:rPr>
                <w:rFonts w:ascii="Century Gothic" w:eastAsiaTheme="majorEastAsia" w:hAnsi="Century Gothic" w:cstheme="majorBidi"/>
              </w:rPr>
              <w:t>SEPARACION ENTRE SENSORES</w:t>
            </w:r>
          </w:p>
        </w:tc>
        <w:tc>
          <w:tcPr>
            <w:tcW w:w="402" w:type="dxa"/>
            <w:vAlign w:val="center"/>
          </w:tcPr>
          <w:p w:rsidR="00AC4C5A" w:rsidRPr="00881881" w:rsidRDefault="00AC4C5A"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sidRPr="00881881">
              <w:rPr>
                <w:rFonts w:ascii="Century Gothic" w:eastAsiaTheme="majorEastAsia" w:hAnsi="Century Gothic" w:cstheme="majorBidi"/>
              </w:rPr>
              <w:t>4</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4,29</w:t>
            </w:r>
          </w:p>
        </w:tc>
        <w:tc>
          <w:tcPr>
            <w:tcW w:w="402" w:type="dxa"/>
            <w:vAlign w:val="center"/>
          </w:tcPr>
          <w:p w:rsidR="00AC4C5A" w:rsidRPr="00881881" w:rsidRDefault="001905C3" w:rsidP="00AC4C5A">
            <w:pPr>
              <w:jc w:val="center"/>
              <w:cnfStyle w:val="000000000000" w:firstRow="0" w:lastRow="0" w:firstColumn="0" w:lastColumn="0" w:oddVBand="0" w:evenVBand="0" w:oddHBand="0" w:evenHBand="0" w:firstRowFirstColumn="0" w:firstRowLastColumn="0" w:lastRowFirstColumn="0" w:lastRowLastColumn="0"/>
              <w:rPr>
                <w:rFonts w:ascii="Century Gothic" w:eastAsiaTheme="majorEastAsia" w:hAnsi="Century Gothic" w:cstheme="majorBidi"/>
              </w:rPr>
            </w:pPr>
            <w:r>
              <w:rPr>
                <w:rFonts w:ascii="Century Gothic" w:eastAsiaTheme="majorEastAsia" w:hAnsi="Century Gothic" w:cstheme="majorBidi"/>
              </w:rPr>
              <w:t>4</w:t>
            </w:r>
          </w:p>
        </w:tc>
      </w:tr>
    </w:tbl>
    <w:p w:rsidR="00AC4C5A" w:rsidRDefault="00AC4C5A" w:rsidP="00AC4C5A">
      <w:pPr>
        <w:pStyle w:val="LetranormalTFG"/>
      </w:pPr>
    </w:p>
    <w:p w:rsidR="001905C3" w:rsidRDefault="001905C3" w:rsidP="001905C3">
      <w:pPr>
        <w:pStyle w:val="LetranormalTFG"/>
        <w:jc w:val="center"/>
      </w:pPr>
      <w:r w:rsidRPr="00881881">
        <w:rPr>
          <w:b/>
        </w:rPr>
        <w:t>Tabla X.</w:t>
      </w:r>
      <w:r>
        <w:t xml:space="preserve"> Cambio en valores geométricos sobre búsqueda local 2 y 6 e instancia 4.</w:t>
      </w:r>
    </w:p>
    <w:p w:rsidR="001905C3" w:rsidRDefault="001905C3" w:rsidP="00AC4C5A">
      <w:pPr>
        <w:pStyle w:val="LetranormalTFG"/>
      </w:pPr>
    </w:p>
    <w:p w:rsidR="00865826" w:rsidRDefault="00865826" w:rsidP="00AC4C5A">
      <w:pPr>
        <w:pStyle w:val="LetranormalTFG"/>
      </w:pPr>
      <w:r>
        <w:t xml:space="preserve">En este caso la mejora del robot se basa en disminuir la separación entre las ruedas, pero aumentar el resto de </w:t>
      </w:r>
      <w:r w:rsidR="00902456">
        <w:t>los parámetros</w:t>
      </w:r>
      <w:r>
        <w:t xml:space="preserve"> geométricos.</w:t>
      </w:r>
    </w:p>
    <w:p w:rsidR="005B209B" w:rsidRDefault="005B209B" w:rsidP="00AC4C5A">
      <w:pPr>
        <w:pStyle w:val="LetranormalTFG"/>
      </w:pPr>
      <w:r>
        <w:t>En la imagen X se muestra la simulación de</w:t>
      </w:r>
      <w:r w:rsidR="00CB1033">
        <w:t xml:space="preserve"> los robots mostrados en la tabla X.</w:t>
      </w:r>
    </w:p>
    <w:p w:rsidR="00CB1033" w:rsidRDefault="00CB1033" w:rsidP="00AC4C5A">
      <w:pPr>
        <w:pStyle w:val="LetranormalTFG"/>
      </w:pPr>
    </w:p>
    <w:p w:rsidR="00CB1033" w:rsidRDefault="00CB1033" w:rsidP="00AC4C5A">
      <w:pPr>
        <w:pStyle w:val="LetranormalTFG"/>
      </w:pPr>
      <w:r>
        <w:rPr>
          <w:noProof/>
        </w:rPr>
        <w:drawing>
          <wp:inline distT="0" distB="0" distL="0" distR="0">
            <wp:extent cx="1943100" cy="156992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82593" cy="1601829"/>
                    </a:xfrm>
                    <a:prstGeom prst="rect">
                      <a:avLst/>
                    </a:prstGeom>
                    <a:noFill/>
                    <a:ln>
                      <a:noFill/>
                    </a:ln>
                  </pic:spPr>
                </pic:pic>
              </a:graphicData>
            </a:graphic>
          </wp:inline>
        </w:drawing>
      </w:r>
      <w:r>
        <w:rPr>
          <w:noProof/>
        </w:rPr>
        <w:drawing>
          <wp:inline distT="0" distB="0" distL="0" distR="0">
            <wp:extent cx="1943100" cy="160586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995633" cy="1649283"/>
                    </a:xfrm>
                    <a:prstGeom prst="rect">
                      <a:avLst/>
                    </a:prstGeom>
                    <a:noFill/>
                    <a:ln>
                      <a:noFill/>
                    </a:ln>
                  </pic:spPr>
                </pic:pic>
              </a:graphicData>
            </a:graphic>
          </wp:inline>
        </w:drawing>
      </w:r>
      <w:r>
        <w:rPr>
          <w:noProof/>
        </w:rPr>
        <w:drawing>
          <wp:inline distT="0" distB="0" distL="0" distR="0">
            <wp:extent cx="1866900" cy="15516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21563" cy="1597060"/>
                    </a:xfrm>
                    <a:prstGeom prst="rect">
                      <a:avLst/>
                    </a:prstGeom>
                    <a:noFill/>
                    <a:ln>
                      <a:noFill/>
                    </a:ln>
                  </pic:spPr>
                </pic:pic>
              </a:graphicData>
            </a:graphic>
          </wp:inline>
        </w:drawing>
      </w:r>
    </w:p>
    <w:p w:rsidR="00CB1033" w:rsidRPr="00CB1033" w:rsidRDefault="00CB1033" w:rsidP="00CB1033">
      <w:pPr>
        <w:pStyle w:val="LetranormalTFG"/>
        <w:ind w:firstLine="708"/>
      </w:pPr>
      <w:r>
        <w:t>a) Primer robot</w:t>
      </w:r>
      <w:r>
        <w:tab/>
      </w:r>
      <w:r>
        <w:tab/>
      </w:r>
      <w:r>
        <w:tab/>
        <w:t xml:space="preserve">b) </w:t>
      </w:r>
      <w:proofErr w:type="spellStart"/>
      <w:r>
        <w:t>Best</w:t>
      </w:r>
      <w:proofErr w:type="spellEnd"/>
      <w:r>
        <w:tab/>
      </w:r>
      <w:r>
        <w:tab/>
      </w:r>
      <w:r>
        <w:tab/>
        <w:t xml:space="preserve">    c) </w:t>
      </w:r>
      <w:proofErr w:type="spellStart"/>
      <w:r>
        <w:t>First</w:t>
      </w:r>
      <w:proofErr w:type="spellEnd"/>
    </w:p>
    <w:p w:rsidR="00CB1033" w:rsidRDefault="00CB1033" w:rsidP="00CB1033">
      <w:pPr>
        <w:pStyle w:val="LetranormalTFG"/>
        <w:jc w:val="center"/>
      </w:pPr>
      <w:r w:rsidRPr="00CB1033">
        <w:rPr>
          <w:b/>
        </w:rPr>
        <w:t>Imagen X.</w:t>
      </w:r>
      <w:r>
        <w:t xml:space="preserve"> Simulación de los robots de la tabla X.</w:t>
      </w:r>
    </w:p>
    <w:p w:rsidR="00CB1033" w:rsidRDefault="00CB1033" w:rsidP="00AC4C5A">
      <w:pPr>
        <w:pStyle w:val="LetranormalTFG"/>
      </w:pPr>
    </w:p>
    <w:p w:rsidR="00AC4C5A" w:rsidRDefault="006D7C2F" w:rsidP="00AC4C5A">
      <w:pPr>
        <w:pStyle w:val="LetranormalTFG"/>
      </w:pPr>
      <w:r>
        <w:t>Por último,</w:t>
      </w:r>
      <w:r w:rsidR="00902456">
        <w:t xml:space="preserve"> se muestra una tabla que indica el porcentaje de mejora del resultado en función de la búsqueda </w:t>
      </w:r>
      <w:r>
        <w:t>utilizada sobre cada una de las instancias.</w:t>
      </w:r>
    </w:p>
    <w:tbl>
      <w:tblPr>
        <w:tblStyle w:val="Tablanormal3"/>
        <w:tblW w:w="11311" w:type="dxa"/>
        <w:tblInd w:w="-1090" w:type="dxa"/>
        <w:tblLook w:val="04A0" w:firstRow="1" w:lastRow="0" w:firstColumn="1" w:lastColumn="0" w:noHBand="0" w:noVBand="1"/>
      </w:tblPr>
      <w:tblGrid>
        <w:gridCol w:w="1045"/>
        <w:gridCol w:w="1055"/>
        <w:gridCol w:w="1055"/>
        <w:gridCol w:w="1055"/>
        <w:gridCol w:w="1055"/>
        <w:gridCol w:w="1055"/>
        <w:gridCol w:w="1055"/>
        <w:gridCol w:w="1055"/>
        <w:gridCol w:w="1055"/>
        <w:gridCol w:w="1055"/>
        <w:gridCol w:w="771"/>
      </w:tblGrid>
      <w:tr w:rsidR="006D7C2F" w:rsidTr="009D3168">
        <w:trPr>
          <w:cnfStyle w:val="100000000000" w:firstRow="1" w:lastRow="0" w:firstColumn="0" w:lastColumn="0" w:oddVBand="0" w:evenVBand="0" w:oddHBand="0" w:evenHBand="0" w:firstRowFirstColumn="0" w:firstRowLastColumn="0" w:lastRowFirstColumn="0" w:lastRowLastColumn="0"/>
          <w:trHeight w:val="544"/>
        </w:trPr>
        <w:tc>
          <w:tcPr>
            <w:cnfStyle w:val="001000000100" w:firstRow="0" w:lastRow="0" w:firstColumn="1" w:lastColumn="0" w:oddVBand="0" w:evenVBand="0" w:oddHBand="0" w:evenHBand="0" w:firstRowFirstColumn="1" w:firstRowLastColumn="0" w:lastRowFirstColumn="0" w:lastRowLastColumn="0"/>
            <w:tcW w:w="1045" w:type="dxa"/>
            <w:vAlign w:val="center"/>
          </w:tcPr>
          <w:p w:rsidR="006D7C2F" w:rsidRDefault="006D7C2F" w:rsidP="009D3168">
            <w:pPr>
              <w:pStyle w:val="LetranormalTFG"/>
              <w:jc w:val="center"/>
            </w:pP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1</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2</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3</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4</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5</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6</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7</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w:t>
            </w:r>
            <w:r>
              <w:rPr>
                <w:sz w:val="16"/>
              </w:rPr>
              <w:t xml:space="preserve"> </w:t>
            </w:r>
            <w:r w:rsidRPr="00ED20EE">
              <w:rPr>
                <w:sz w:val="16"/>
              </w:rPr>
              <w:t>8</w:t>
            </w:r>
          </w:p>
        </w:tc>
        <w:tc>
          <w:tcPr>
            <w:tcW w:w="1055" w:type="dxa"/>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sidRPr="00ED20EE">
              <w:rPr>
                <w:sz w:val="16"/>
              </w:rPr>
              <w:t>Instancia 9</w:t>
            </w:r>
          </w:p>
        </w:tc>
        <w:tc>
          <w:tcPr>
            <w:tcW w:w="771" w:type="dxa"/>
            <w:shd w:val="clear" w:color="auto" w:fill="C5E0B3" w:themeFill="accent6" w:themeFillTint="66"/>
            <w:vAlign w:val="center"/>
          </w:tcPr>
          <w:p w:rsidR="006D7C2F" w:rsidRPr="00ED20EE" w:rsidRDefault="006D7C2F" w:rsidP="009D3168">
            <w:pPr>
              <w:pStyle w:val="LetranormalTFG"/>
              <w:jc w:val="center"/>
              <w:cnfStyle w:val="100000000000" w:firstRow="1" w:lastRow="0" w:firstColumn="0" w:lastColumn="0" w:oddVBand="0" w:evenVBand="0" w:oddHBand="0" w:evenHBand="0" w:firstRowFirstColumn="0" w:firstRowLastColumn="0" w:lastRowFirstColumn="0" w:lastRowLastColumn="0"/>
              <w:rPr>
                <w:sz w:val="16"/>
              </w:rPr>
            </w:pPr>
            <w:r>
              <w:rPr>
                <w:sz w:val="16"/>
              </w:rPr>
              <w:t>Media</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107381">
              <w:rPr>
                <w:sz w:val="16"/>
              </w:rPr>
              <w:t>Busqueda local 1</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97%</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62%</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119%</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68%</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72%</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51%</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95%</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80%</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50%</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77%</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2</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101%</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75%</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131%</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48%</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59%</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78%</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96%</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82%</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56%</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80%</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3</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103%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76%</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131%</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70%</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89%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89%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83%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55%</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85%</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4</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103%</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134%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77%</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81%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82%</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86%</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61%</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88%</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5</w:t>
            </w:r>
          </w:p>
        </w:tc>
        <w:tc>
          <w:tcPr>
            <w:tcW w:w="1055" w:type="dxa"/>
            <w:vAlign w:val="center"/>
          </w:tcPr>
          <w:p w:rsidR="006D7C2F" w:rsidRDefault="006D7C2F" w:rsidP="009D3168">
            <w:pPr>
              <w:pStyle w:val="LetranormalTFG"/>
              <w:jc w:val="center"/>
              <w:cnfStyle w:val="000000100000" w:firstRow="0" w:lastRow="0" w:firstColumn="0" w:lastColumn="0" w:oddVBand="0" w:evenVBand="0" w:oddHBand="1" w:evenHBand="0" w:firstRowFirstColumn="0" w:firstRowLastColumn="0" w:lastRowFirstColumn="0" w:lastRowLastColumn="0"/>
            </w:pPr>
            <w:r>
              <w:t>94%</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65%</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119%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60%</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69%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36%</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70%</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76%</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17%</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67%</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6</w:t>
            </w:r>
          </w:p>
        </w:tc>
        <w:tc>
          <w:tcPr>
            <w:tcW w:w="1055" w:type="dxa"/>
            <w:vAlign w:val="center"/>
          </w:tcPr>
          <w:p w:rsidR="006D7C2F" w:rsidRDefault="006D7C2F" w:rsidP="009D3168">
            <w:pPr>
              <w:pStyle w:val="LetranormalTFG"/>
              <w:jc w:val="center"/>
              <w:cnfStyle w:val="000000000000" w:firstRow="0" w:lastRow="0" w:firstColumn="0" w:lastColumn="0" w:oddVBand="0" w:evenVBand="0" w:oddHBand="0" w:evenHBand="0" w:firstRowFirstColumn="0" w:firstRowLastColumn="0" w:lastRowFirstColumn="0" w:lastRowLastColumn="0"/>
            </w:pPr>
            <w:r>
              <w:t>96</w:t>
            </w:r>
            <w:r w:rsidR="00521857">
              <w:t>%</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125%</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23%</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37%</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94%</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50%</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69%</w:t>
            </w:r>
          </w:p>
        </w:tc>
      </w:tr>
      <w:tr w:rsidR="006D7C2F" w:rsidTr="009D3168">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7</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99%</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74%</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128%</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52%</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51%</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53%</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98%</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52%</w:t>
            </w:r>
          </w:p>
        </w:tc>
        <w:tc>
          <w:tcPr>
            <w:tcW w:w="1055" w:type="dxa"/>
            <w:vAlign w:val="center"/>
          </w:tcPr>
          <w:p w:rsidR="006D7C2F" w:rsidRDefault="00521857" w:rsidP="009D3168">
            <w:pPr>
              <w:pStyle w:val="LetranormalTFG"/>
              <w:jc w:val="center"/>
              <w:cnfStyle w:val="000000100000" w:firstRow="0" w:lastRow="0" w:firstColumn="0" w:lastColumn="0" w:oddVBand="0" w:evenVBand="0" w:oddHBand="1" w:evenHBand="0" w:firstRowFirstColumn="0" w:firstRowLastColumn="0" w:lastRowFirstColumn="0" w:lastRowLastColumn="0"/>
            </w:pPr>
            <w:r>
              <w:t>45%</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72%</w:t>
            </w:r>
          </w:p>
        </w:tc>
      </w:tr>
      <w:tr w:rsidR="006D7C2F" w:rsidTr="009D3168">
        <w:trPr>
          <w:trHeight w:val="377"/>
        </w:trPr>
        <w:tc>
          <w:tcPr>
            <w:cnfStyle w:val="001000000000" w:firstRow="0" w:lastRow="0" w:firstColumn="1" w:lastColumn="0" w:oddVBand="0" w:evenVBand="0" w:oddHBand="0" w:evenHBand="0" w:firstRowFirstColumn="0" w:firstRowLastColumn="0" w:lastRowFirstColumn="0" w:lastRowLastColumn="0"/>
            <w:tcW w:w="1045" w:type="dxa"/>
            <w:vAlign w:val="center"/>
          </w:tcPr>
          <w:p w:rsidR="006D7C2F" w:rsidRDefault="006D7C2F" w:rsidP="009D3168">
            <w:pPr>
              <w:pStyle w:val="LetranormalTFG"/>
              <w:jc w:val="center"/>
            </w:pPr>
            <w:r w:rsidRPr="00ED20EE">
              <w:rPr>
                <w:sz w:val="16"/>
              </w:rPr>
              <w:t xml:space="preserve">Busqueda local </w:t>
            </w:r>
            <w:r>
              <w:rPr>
                <w:sz w:val="16"/>
              </w:rPr>
              <w:t>8</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101%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76%</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133%</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27%</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51%</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60%</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99%</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70%</w:t>
            </w:r>
          </w:p>
        </w:tc>
        <w:tc>
          <w:tcPr>
            <w:tcW w:w="1055" w:type="dxa"/>
            <w:vAlign w:val="center"/>
          </w:tcPr>
          <w:p w:rsidR="006D7C2F" w:rsidRDefault="00521857" w:rsidP="009D3168">
            <w:pPr>
              <w:pStyle w:val="LetranormalTFG"/>
              <w:jc w:val="center"/>
              <w:cnfStyle w:val="000000000000" w:firstRow="0" w:lastRow="0" w:firstColumn="0" w:lastColumn="0" w:oddVBand="0" w:evenVBand="0" w:oddHBand="0" w:evenHBand="0" w:firstRowFirstColumn="0" w:firstRowLastColumn="0" w:lastRowFirstColumn="0" w:lastRowLastColumn="0"/>
            </w:pPr>
            <w:r>
              <w:t>54%</w:t>
            </w:r>
          </w:p>
        </w:tc>
        <w:tc>
          <w:tcPr>
            <w:tcW w:w="771" w:type="dxa"/>
            <w:shd w:val="clear" w:color="auto" w:fill="C5E0B3" w:themeFill="accent6" w:themeFillTint="66"/>
            <w:vAlign w:val="center"/>
          </w:tcPr>
          <w:p w:rsidR="006D7C2F" w:rsidRPr="00107381" w:rsidRDefault="00F5010C" w:rsidP="009D3168">
            <w:pPr>
              <w:pStyle w:val="LetranormalTFG"/>
              <w:jc w:val="center"/>
              <w:cnfStyle w:val="000000000000" w:firstRow="0" w:lastRow="0" w:firstColumn="0" w:lastColumn="0" w:oddVBand="0" w:evenVBand="0" w:oddHBand="0" w:evenHBand="0" w:firstRowFirstColumn="0" w:firstRowLastColumn="0" w:lastRowFirstColumn="0" w:lastRowLastColumn="0"/>
              <w:rPr>
                <w:b/>
              </w:rPr>
            </w:pPr>
            <w:r>
              <w:rPr>
                <w:b/>
              </w:rPr>
              <w:t>74%</w:t>
            </w:r>
          </w:p>
        </w:tc>
      </w:tr>
      <w:tr w:rsidR="006D7C2F" w:rsidTr="009D3168">
        <w:trPr>
          <w:gridAfter w:val="1"/>
          <w:cnfStyle w:val="000000100000" w:firstRow="0" w:lastRow="0" w:firstColumn="0" w:lastColumn="0" w:oddVBand="0" w:evenVBand="0" w:oddHBand="1" w:evenHBand="0" w:firstRowFirstColumn="0" w:firstRowLastColumn="0" w:lastRowFirstColumn="0" w:lastRowLastColumn="0"/>
          <w:wAfter w:w="771" w:type="dxa"/>
          <w:trHeight w:val="377"/>
        </w:trPr>
        <w:tc>
          <w:tcPr>
            <w:cnfStyle w:val="001000000000" w:firstRow="0" w:lastRow="0" w:firstColumn="1" w:lastColumn="0" w:oddVBand="0" w:evenVBand="0" w:oddHBand="0" w:evenHBand="0" w:firstRowFirstColumn="0" w:firstRowLastColumn="0" w:lastRowFirstColumn="0" w:lastRowLastColumn="0"/>
            <w:tcW w:w="1045" w:type="dxa"/>
            <w:shd w:val="clear" w:color="auto" w:fill="C5E0B3" w:themeFill="accent6" w:themeFillTint="66"/>
            <w:vAlign w:val="center"/>
          </w:tcPr>
          <w:p w:rsidR="006D7C2F" w:rsidRDefault="006D7C2F" w:rsidP="009D3168">
            <w:pPr>
              <w:pStyle w:val="LetranormalTFG"/>
              <w:jc w:val="center"/>
            </w:pPr>
            <w:r>
              <w:t>Media</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99%</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71%</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127%</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53%</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61%</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62%</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92%</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75%</w:t>
            </w:r>
          </w:p>
        </w:tc>
        <w:tc>
          <w:tcPr>
            <w:tcW w:w="1055" w:type="dxa"/>
            <w:shd w:val="clear" w:color="auto" w:fill="C5E0B3" w:themeFill="accent6" w:themeFillTint="66"/>
            <w:vAlign w:val="center"/>
          </w:tcPr>
          <w:p w:rsidR="006D7C2F" w:rsidRPr="00107381" w:rsidRDefault="00F5010C" w:rsidP="009D3168">
            <w:pPr>
              <w:pStyle w:val="LetranormalTFG"/>
              <w:jc w:val="center"/>
              <w:cnfStyle w:val="000000100000" w:firstRow="0" w:lastRow="0" w:firstColumn="0" w:lastColumn="0" w:oddVBand="0" w:evenVBand="0" w:oddHBand="1" w:evenHBand="0" w:firstRowFirstColumn="0" w:firstRowLastColumn="0" w:lastRowFirstColumn="0" w:lastRowLastColumn="0"/>
              <w:rPr>
                <w:b/>
              </w:rPr>
            </w:pPr>
            <w:r>
              <w:rPr>
                <w:b/>
              </w:rPr>
              <w:t>48%</w:t>
            </w:r>
          </w:p>
        </w:tc>
      </w:tr>
    </w:tbl>
    <w:p w:rsidR="006D7C2F" w:rsidRDefault="006D7C2F" w:rsidP="00AC4C5A">
      <w:pPr>
        <w:pStyle w:val="LetranormalTFG"/>
      </w:pPr>
    </w:p>
    <w:p w:rsidR="000662F1" w:rsidRDefault="000662F1" w:rsidP="000662F1">
      <w:pPr>
        <w:pStyle w:val="LetranormalTFG"/>
        <w:jc w:val="center"/>
      </w:pPr>
      <w:r w:rsidRPr="000662F1">
        <w:rPr>
          <w:b/>
        </w:rPr>
        <w:t>Tabla X.</w:t>
      </w:r>
      <w:r>
        <w:t xml:space="preserve"> Porcentaje de mejora respecto a la primera solución.</w:t>
      </w:r>
    </w:p>
    <w:p w:rsidR="000662F1" w:rsidRDefault="000662F1" w:rsidP="000662F1">
      <w:pPr>
        <w:pStyle w:val="LetranormalTFG"/>
      </w:pPr>
    </w:p>
    <w:p w:rsidR="000662F1" w:rsidRDefault="000662F1" w:rsidP="000662F1">
      <w:pPr>
        <w:pStyle w:val="LetranormalTFG"/>
        <w:rPr>
          <w:b/>
        </w:rPr>
      </w:pPr>
      <w:r>
        <w:t xml:space="preserve">En la tabla X, se puede comprobar como la instancia que mas se mejora utilizando este algoritmo es la instancia 3 con un </w:t>
      </w:r>
      <w:r w:rsidRPr="000662F1">
        <w:rPr>
          <w:b/>
        </w:rPr>
        <w:t>127%</w:t>
      </w:r>
      <w:r>
        <w:t xml:space="preserve"> de mejora, sin embargo, la que menos se mejora es la 4 con solo un </w:t>
      </w:r>
      <w:r w:rsidRPr="000662F1">
        <w:rPr>
          <w:b/>
        </w:rPr>
        <w:t>53%</w:t>
      </w:r>
      <w:r>
        <w:rPr>
          <w:b/>
        </w:rPr>
        <w:t>.</w:t>
      </w:r>
    </w:p>
    <w:p w:rsidR="000662F1" w:rsidRDefault="000662F1" w:rsidP="000662F1">
      <w:pPr>
        <w:pStyle w:val="LetranormalTFG"/>
      </w:pPr>
      <w:r>
        <w:t xml:space="preserve">En cuanto al tipo de búsqueda que mejor resultado proporciona es la búsqueda local 4 con un </w:t>
      </w:r>
      <w:r w:rsidRPr="000662F1">
        <w:rPr>
          <w:b/>
        </w:rPr>
        <w:t>88%</w:t>
      </w:r>
      <w:r>
        <w:rPr>
          <w:b/>
        </w:rPr>
        <w:t xml:space="preserve"> </w:t>
      </w:r>
      <w:r>
        <w:t>de mejora respecto al primer valor y la búsqueda que menos mejora es</w:t>
      </w:r>
      <w:r w:rsidR="00B21A62">
        <w:t xml:space="preserve"> la 5 con un </w:t>
      </w:r>
      <w:r w:rsidR="00B21A62" w:rsidRPr="00B21A62">
        <w:rPr>
          <w:b/>
        </w:rPr>
        <w:t>67%</w:t>
      </w:r>
      <w:r w:rsidR="00B21A62">
        <w:rPr>
          <w:b/>
        </w:rPr>
        <w:t xml:space="preserve"> </w:t>
      </w:r>
      <w:r w:rsidR="00B21A62">
        <w:t>de mejora.</w:t>
      </w:r>
    </w:p>
    <w:p w:rsidR="00AC4C5A" w:rsidRPr="00624BEE" w:rsidRDefault="00B21A62" w:rsidP="00624BEE">
      <w:pPr>
        <w:pStyle w:val="LetranormalTFG"/>
      </w:pPr>
      <w:r>
        <w:t xml:space="preserve">Una vez vistos todos los datos se puede llegar a la conclusión de que si lo que se necesita es una mayor precisión en conseguir el óptimo, el mejor método es </w:t>
      </w:r>
      <w:proofErr w:type="spellStart"/>
      <w:r>
        <w:t>best</w:t>
      </w:r>
      <w:proofErr w:type="spellEnd"/>
      <w:r>
        <w:t xml:space="preserve">, sin </w:t>
      </w:r>
      <w:r w:rsidR="00624BEE">
        <w:t>embargo,</w:t>
      </w:r>
      <w:r>
        <w:t xml:space="preserve"> si se busca una relación de mejora-tiempo, </w:t>
      </w:r>
      <w:proofErr w:type="spellStart"/>
      <w:r>
        <w:t>first</w:t>
      </w:r>
      <w:proofErr w:type="spellEnd"/>
      <w:r>
        <w:t xml:space="preserve"> es un método mucho mejor puesto que encuentra una buena solución en un tiempo mucho menor.</w:t>
      </w:r>
    </w:p>
    <w:p w:rsidR="00E50592" w:rsidRDefault="00E50592" w:rsidP="00624BEE">
      <w:pPr>
        <w:pStyle w:val="TituloTFG"/>
        <w:sectPr w:rsidR="00E50592" w:rsidSect="00E50592">
          <w:footerReference w:type="default" r:id="rId45"/>
          <w:footerReference w:type="first" r:id="rId46"/>
          <w:pgSz w:w="11906" w:h="16838"/>
          <w:pgMar w:top="1418" w:right="1418" w:bottom="1418" w:left="1418" w:header="709" w:footer="709" w:gutter="0"/>
          <w:cols w:space="708"/>
          <w:titlePg/>
          <w:docGrid w:linePitch="360"/>
        </w:sectPr>
      </w:pPr>
      <w:bookmarkStart w:id="220" w:name="_Toc516135615"/>
    </w:p>
    <w:p w:rsidR="00AD5F04" w:rsidRDefault="0045644B" w:rsidP="00624BEE">
      <w:pPr>
        <w:pStyle w:val="TituloTFG"/>
      </w:pPr>
      <w:r>
        <w:lastRenderedPageBreak/>
        <w:t>Conclusiones</w:t>
      </w:r>
      <w:bookmarkEnd w:id="220"/>
    </w:p>
    <w:p w:rsidR="00DE4796" w:rsidRDefault="00DE4796" w:rsidP="00DE4796">
      <w:pPr>
        <w:pStyle w:val="LetranormalTFG"/>
      </w:pPr>
      <w:r>
        <w:t>Gracias a este proyecto he indagado un poco mas en metaheurísticas, mas concretamente en las búsquedas locales y su gran variabilidad para obtener mejoras.</w:t>
      </w:r>
    </w:p>
    <w:p w:rsidR="00DE4796" w:rsidRDefault="00DE4796" w:rsidP="00DE4796">
      <w:pPr>
        <w:pStyle w:val="LetranormalTFG"/>
      </w:pPr>
      <w:r>
        <w:t>El objetivo principal propuesto ha sido logrado con un resultado de mejora bastante grande.</w:t>
      </w:r>
    </w:p>
    <w:p w:rsidR="00DE4796" w:rsidRDefault="00DE4796" w:rsidP="00DE4796">
      <w:pPr>
        <w:pStyle w:val="LetranormalTFG"/>
      </w:pPr>
      <w:proofErr w:type="gramStart"/>
      <w:r>
        <w:t>Las posibles mejoras a realizar</w:t>
      </w:r>
      <w:proofErr w:type="gramEnd"/>
      <w:r>
        <w:t xml:space="preserve"> entran dentro de la mejora de este esté algoritmo, añadiendo búsquedas globales cuando te encuentras con un óptimo local o pensando diferentes constructores que mejoren el </w:t>
      </w:r>
      <w:proofErr w:type="spellStart"/>
      <w:r>
        <w:t>random</w:t>
      </w:r>
      <w:proofErr w:type="spellEnd"/>
      <w:r>
        <w:t>.</w:t>
      </w:r>
    </w:p>
    <w:p w:rsidR="00DE4796" w:rsidRDefault="00DE4796" w:rsidP="00DE4796">
      <w:pPr>
        <w:pStyle w:val="LetranormalTFG"/>
      </w:pPr>
      <w:r>
        <w:t>Otra posible mejora es la utilización de otras metaheurísticas para estudiar la posible mejora de los tiempos sobre estas.</w:t>
      </w:r>
    </w:p>
    <w:p w:rsidR="00E50592" w:rsidRDefault="00E50592" w:rsidP="00DE4796">
      <w:pPr>
        <w:pStyle w:val="LetranormalTFG"/>
        <w:sectPr w:rsidR="00E50592" w:rsidSect="00E50592">
          <w:footerReference w:type="first" r:id="rId47"/>
          <w:pgSz w:w="11906" w:h="16838"/>
          <w:pgMar w:top="1418" w:right="1418" w:bottom="1418" w:left="1418" w:header="709" w:footer="709" w:gutter="0"/>
          <w:cols w:space="708"/>
          <w:titlePg/>
          <w:docGrid w:linePitch="360"/>
        </w:sectPr>
      </w:pPr>
    </w:p>
    <w:p w:rsidR="00BC3217" w:rsidRDefault="0045644B">
      <w:pPr>
        <w:rPr>
          <w:rFonts w:ascii="Arial" w:eastAsiaTheme="majorEastAsia" w:hAnsi="Arial" w:cstheme="majorBidi"/>
          <w:b/>
          <w:sz w:val="40"/>
          <w:szCs w:val="32"/>
        </w:rPr>
      </w:pPr>
      <w:r>
        <w:rPr>
          <w:rFonts w:ascii="Arial" w:eastAsiaTheme="majorEastAsia" w:hAnsi="Arial" w:cstheme="majorBidi"/>
          <w:b/>
          <w:sz w:val="40"/>
          <w:szCs w:val="32"/>
        </w:rPr>
        <w:lastRenderedPageBreak/>
        <w:t>Bibliografía</w:t>
      </w:r>
    </w:p>
    <w:p w:rsidR="00876642" w:rsidRPr="001D3695" w:rsidRDefault="00876642" w:rsidP="00876642">
      <w:pPr>
        <w:pStyle w:val="LetranormalTFG"/>
        <w:rPr>
          <w:b/>
          <w:sz w:val="24"/>
        </w:rPr>
      </w:pPr>
      <w:r w:rsidRPr="003C255A">
        <w:rPr>
          <w:b/>
          <w:sz w:val="24"/>
        </w:rPr>
        <w:t>Robótica</w:t>
      </w:r>
    </w:p>
    <w:p w:rsidR="00876642" w:rsidRPr="001D3695" w:rsidRDefault="00876642" w:rsidP="00876642">
      <w:pPr>
        <w:pStyle w:val="LetranormalTFG"/>
        <w:numPr>
          <w:ilvl w:val="0"/>
          <w:numId w:val="30"/>
        </w:numPr>
      </w:pPr>
      <w:r w:rsidRPr="001D3695">
        <w:t>Fernando Reyes Cortés</w:t>
      </w:r>
      <w:r>
        <w:t xml:space="preserve"> (2018) </w:t>
      </w:r>
      <w:r w:rsidRPr="001D3695">
        <w:rPr>
          <w:i/>
        </w:rPr>
        <w:t>“Robótica. Control de robots manipuladores</w:t>
      </w:r>
      <w:r>
        <w:rPr>
          <w:i/>
        </w:rPr>
        <w:t>”.</w:t>
      </w:r>
    </w:p>
    <w:p w:rsidR="00876642" w:rsidRDefault="00876642" w:rsidP="00876642">
      <w:pPr>
        <w:pStyle w:val="LetranormalTFG"/>
        <w:numPr>
          <w:ilvl w:val="0"/>
          <w:numId w:val="30"/>
        </w:numPr>
        <w:rPr>
          <w:rStyle w:val="a-size-large"/>
          <w:i/>
        </w:rPr>
      </w:pPr>
      <w:r w:rsidRPr="001D3695">
        <w:t xml:space="preserve">Alonzo Kelly (2013) </w:t>
      </w:r>
      <w:r w:rsidRPr="001D3695">
        <w:rPr>
          <w:i/>
        </w:rPr>
        <w:t>“</w:t>
      </w:r>
      <w:r w:rsidRPr="001D3695">
        <w:rPr>
          <w:rStyle w:val="a-size-large"/>
          <w:i/>
        </w:rPr>
        <w:t xml:space="preserve">Mobile </w:t>
      </w:r>
      <w:proofErr w:type="spellStart"/>
      <w:r w:rsidRPr="001D3695">
        <w:rPr>
          <w:rStyle w:val="a-size-large"/>
          <w:i/>
        </w:rPr>
        <w:t>Robotics</w:t>
      </w:r>
      <w:proofErr w:type="spellEnd"/>
      <w:r w:rsidRPr="001D3695">
        <w:rPr>
          <w:rStyle w:val="a-size-large"/>
          <w:i/>
        </w:rPr>
        <w:t xml:space="preserve">: </w:t>
      </w:r>
      <w:proofErr w:type="spellStart"/>
      <w:r w:rsidRPr="001D3695">
        <w:rPr>
          <w:rStyle w:val="a-size-large"/>
          <w:i/>
        </w:rPr>
        <w:t>Mathematics</w:t>
      </w:r>
      <w:proofErr w:type="spellEnd"/>
      <w:r w:rsidRPr="001D3695">
        <w:rPr>
          <w:rStyle w:val="a-size-large"/>
          <w:i/>
        </w:rPr>
        <w:t xml:space="preserve">, </w:t>
      </w:r>
      <w:proofErr w:type="spellStart"/>
      <w:r w:rsidRPr="001D3695">
        <w:rPr>
          <w:rStyle w:val="a-size-large"/>
          <w:i/>
        </w:rPr>
        <w:t>Models</w:t>
      </w:r>
      <w:proofErr w:type="spellEnd"/>
      <w:r w:rsidRPr="001D3695">
        <w:rPr>
          <w:rStyle w:val="a-size-large"/>
          <w:i/>
        </w:rPr>
        <w:t xml:space="preserve">, and </w:t>
      </w:r>
      <w:proofErr w:type="spellStart"/>
      <w:r w:rsidRPr="001D3695">
        <w:rPr>
          <w:rStyle w:val="a-size-large"/>
          <w:i/>
        </w:rPr>
        <w:t>Methods</w:t>
      </w:r>
      <w:proofErr w:type="spellEnd"/>
      <w:r w:rsidRPr="001D3695">
        <w:rPr>
          <w:rStyle w:val="a-size-large"/>
          <w:i/>
        </w:rPr>
        <w:t>”.</w:t>
      </w:r>
    </w:p>
    <w:p w:rsidR="009D2D4E" w:rsidRPr="009D2D4E" w:rsidRDefault="009D2D4E" w:rsidP="009D2D4E">
      <w:pPr>
        <w:pStyle w:val="LetranormalTFG"/>
        <w:rPr>
          <w:b/>
          <w:sz w:val="24"/>
        </w:rPr>
      </w:pPr>
      <w:r w:rsidRPr="009D2D4E">
        <w:rPr>
          <w:b/>
          <w:sz w:val="24"/>
        </w:rPr>
        <w:t>Metaheurística</w:t>
      </w:r>
    </w:p>
    <w:p w:rsidR="009D2D4E" w:rsidRDefault="009D2D4E" w:rsidP="009D2D4E">
      <w:pPr>
        <w:pStyle w:val="LetranormalTFG"/>
        <w:numPr>
          <w:ilvl w:val="0"/>
          <w:numId w:val="30"/>
        </w:numPr>
        <w:rPr>
          <w:rStyle w:val="a-size-large"/>
          <w:i/>
        </w:rPr>
      </w:pPr>
      <w:r w:rsidRPr="009D2D4E">
        <w:rPr>
          <w:rStyle w:val="a-size-large"/>
        </w:rPr>
        <w:t xml:space="preserve">Patrick </w:t>
      </w:r>
      <w:proofErr w:type="spellStart"/>
      <w:r w:rsidRPr="009D2D4E">
        <w:rPr>
          <w:rStyle w:val="a-size-large"/>
        </w:rPr>
        <w:t>Siarry</w:t>
      </w:r>
      <w:proofErr w:type="spellEnd"/>
      <w:r w:rsidRPr="009D2D4E">
        <w:rPr>
          <w:rStyle w:val="a-size-large"/>
        </w:rPr>
        <w:t xml:space="preserve"> (2016)</w:t>
      </w:r>
      <w:r>
        <w:rPr>
          <w:rStyle w:val="a-size-large"/>
          <w:i/>
        </w:rPr>
        <w:t xml:space="preserve"> “</w:t>
      </w:r>
      <w:proofErr w:type="spellStart"/>
      <w:r>
        <w:rPr>
          <w:rStyle w:val="a-size-large"/>
          <w:i/>
        </w:rPr>
        <w:t>Metaheuristics</w:t>
      </w:r>
      <w:proofErr w:type="spellEnd"/>
      <w:r>
        <w:rPr>
          <w:rStyle w:val="a-size-large"/>
          <w:i/>
        </w:rPr>
        <w:t>”.</w:t>
      </w:r>
    </w:p>
    <w:p w:rsidR="009D2D4E" w:rsidRPr="009D2D4E" w:rsidRDefault="009D2D4E" w:rsidP="009D2D4E">
      <w:pPr>
        <w:pStyle w:val="LetranormalTFG"/>
        <w:rPr>
          <w:b/>
          <w:sz w:val="24"/>
        </w:rPr>
      </w:pPr>
      <w:r w:rsidRPr="009D2D4E">
        <w:rPr>
          <w:b/>
          <w:sz w:val="24"/>
        </w:rPr>
        <w:t>Java</w:t>
      </w:r>
    </w:p>
    <w:p w:rsidR="009D2D4E" w:rsidRDefault="009D2D4E" w:rsidP="009D2D4E">
      <w:pPr>
        <w:pStyle w:val="LetranormalTFG"/>
        <w:numPr>
          <w:ilvl w:val="0"/>
          <w:numId w:val="30"/>
        </w:numPr>
        <w:rPr>
          <w:rStyle w:val="a-size-large"/>
          <w:i/>
        </w:rPr>
      </w:pPr>
      <w:r w:rsidRPr="009D2D4E">
        <w:rPr>
          <w:rStyle w:val="a-size-large"/>
        </w:rPr>
        <w:t xml:space="preserve">Cay S. </w:t>
      </w:r>
      <w:proofErr w:type="spellStart"/>
      <w:r w:rsidRPr="009D2D4E">
        <w:rPr>
          <w:rStyle w:val="a-size-large"/>
        </w:rPr>
        <w:t>Horstmann</w:t>
      </w:r>
      <w:proofErr w:type="spellEnd"/>
      <w:r w:rsidRPr="009D2D4E">
        <w:rPr>
          <w:rStyle w:val="a-size-large"/>
        </w:rPr>
        <w:t xml:space="preserve"> (2013)</w:t>
      </w:r>
      <w:r>
        <w:rPr>
          <w:rStyle w:val="a-size-large"/>
          <w:i/>
        </w:rPr>
        <w:t xml:space="preserve"> “Java SE 8 </w:t>
      </w:r>
      <w:proofErr w:type="spellStart"/>
      <w:r>
        <w:rPr>
          <w:rStyle w:val="a-size-large"/>
          <w:i/>
        </w:rPr>
        <w:t>for</w:t>
      </w:r>
      <w:proofErr w:type="spellEnd"/>
      <w:r>
        <w:rPr>
          <w:rStyle w:val="a-size-large"/>
          <w:i/>
        </w:rPr>
        <w:t xml:space="preserve"> </w:t>
      </w:r>
      <w:proofErr w:type="spellStart"/>
      <w:r>
        <w:rPr>
          <w:rStyle w:val="a-size-large"/>
          <w:i/>
        </w:rPr>
        <w:t>the</w:t>
      </w:r>
      <w:proofErr w:type="spellEnd"/>
      <w:r>
        <w:rPr>
          <w:rStyle w:val="a-size-large"/>
          <w:i/>
        </w:rPr>
        <w:t xml:space="preserve"> </w:t>
      </w:r>
      <w:proofErr w:type="spellStart"/>
      <w:r>
        <w:rPr>
          <w:rStyle w:val="a-size-large"/>
          <w:i/>
        </w:rPr>
        <w:t>Really</w:t>
      </w:r>
      <w:proofErr w:type="spellEnd"/>
      <w:r>
        <w:rPr>
          <w:rStyle w:val="a-size-large"/>
          <w:i/>
        </w:rPr>
        <w:t xml:space="preserve"> </w:t>
      </w:r>
      <w:proofErr w:type="spellStart"/>
      <w:r>
        <w:rPr>
          <w:rStyle w:val="a-size-large"/>
          <w:i/>
        </w:rPr>
        <w:t>Imaptient</w:t>
      </w:r>
      <w:proofErr w:type="spellEnd"/>
      <w:r>
        <w:rPr>
          <w:rStyle w:val="a-size-large"/>
          <w:i/>
        </w:rPr>
        <w:t>”</w:t>
      </w:r>
    </w:p>
    <w:p w:rsidR="006971BD" w:rsidRPr="006971BD" w:rsidRDefault="006971BD" w:rsidP="006971BD">
      <w:pPr>
        <w:pStyle w:val="LetranormalTFG"/>
        <w:numPr>
          <w:ilvl w:val="0"/>
          <w:numId w:val="30"/>
        </w:numPr>
        <w:rPr>
          <w:rStyle w:val="a-size-large"/>
          <w:i/>
        </w:rPr>
      </w:pPr>
      <w:r w:rsidRPr="006971BD">
        <w:rPr>
          <w:rStyle w:val="a-size-large"/>
        </w:rPr>
        <w:t>Documentación</w:t>
      </w:r>
      <w:r w:rsidR="009D2D4E" w:rsidRPr="006971BD">
        <w:rPr>
          <w:rStyle w:val="a-size-large"/>
        </w:rPr>
        <w:t xml:space="preserve"> online: </w:t>
      </w:r>
      <w:hyperlink r:id="rId48" w:history="1">
        <w:r w:rsidRPr="00D80015">
          <w:rPr>
            <w:rStyle w:val="Hipervnculo"/>
            <w:i/>
          </w:rPr>
          <w:t>https://docs.oracle.com/javase/10/docs/api/overview-summary.html</w:t>
        </w:r>
      </w:hyperlink>
    </w:p>
    <w:p w:rsidR="00876642" w:rsidRPr="00876642" w:rsidRDefault="00876642" w:rsidP="00876642">
      <w:pPr>
        <w:pStyle w:val="LetranormalTFG"/>
        <w:rPr>
          <w:b/>
          <w:sz w:val="24"/>
        </w:rPr>
      </w:pPr>
      <w:r w:rsidRPr="00876642">
        <w:rPr>
          <w:b/>
          <w:sz w:val="24"/>
        </w:rPr>
        <w:t>Metodología ágil</w:t>
      </w:r>
    </w:p>
    <w:p w:rsidR="00876642" w:rsidRPr="00001CF2" w:rsidRDefault="00876642" w:rsidP="00876642">
      <w:pPr>
        <w:pStyle w:val="LetranormalTFG"/>
        <w:numPr>
          <w:ilvl w:val="0"/>
          <w:numId w:val="30"/>
        </w:numPr>
        <w:rPr>
          <w:i/>
        </w:rPr>
      </w:pPr>
      <w:r w:rsidRPr="00922577">
        <w:t xml:space="preserve">Andrew </w:t>
      </w:r>
      <w:proofErr w:type="spellStart"/>
      <w:r w:rsidRPr="00922577">
        <w:t>Stellman</w:t>
      </w:r>
      <w:proofErr w:type="spellEnd"/>
      <w:r w:rsidRPr="00922577">
        <w:t xml:space="preserve"> y Jenifer Greene (2014) </w:t>
      </w:r>
      <w:r w:rsidRPr="00001CF2">
        <w:rPr>
          <w:i/>
        </w:rPr>
        <w:t>“</w:t>
      </w:r>
      <w:proofErr w:type="spellStart"/>
      <w:r w:rsidRPr="00001CF2">
        <w:rPr>
          <w:i/>
        </w:rPr>
        <w:t>Learning</w:t>
      </w:r>
      <w:proofErr w:type="spellEnd"/>
      <w:r w:rsidRPr="00001CF2">
        <w:rPr>
          <w:i/>
        </w:rPr>
        <w:t xml:space="preserve"> Agile: </w:t>
      </w:r>
      <w:proofErr w:type="spellStart"/>
      <w:r w:rsidRPr="00001CF2">
        <w:rPr>
          <w:i/>
        </w:rPr>
        <w:t>Understanding</w:t>
      </w:r>
      <w:proofErr w:type="spellEnd"/>
      <w:r w:rsidRPr="00001CF2">
        <w:rPr>
          <w:i/>
        </w:rPr>
        <w:t xml:space="preserve"> Scrum, XP, Lean, and Kanban”</w:t>
      </w:r>
      <w:r>
        <w:rPr>
          <w:i/>
        </w:rPr>
        <w:t>.</w:t>
      </w:r>
    </w:p>
    <w:p w:rsidR="00876642" w:rsidRDefault="00876642" w:rsidP="00876642">
      <w:pPr>
        <w:pStyle w:val="LetranormalTFG"/>
        <w:numPr>
          <w:ilvl w:val="0"/>
          <w:numId w:val="30"/>
        </w:numPr>
      </w:pPr>
      <w:r w:rsidRPr="00001CF2">
        <w:t>Tipos de metodologías resumidas:</w:t>
      </w:r>
      <w:r>
        <w:t xml:space="preserve"> </w:t>
      </w:r>
      <w:hyperlink r:id="rId49" w:history="1">
        <w:r w:rsidRPr="00AE31E8">
          <w:rPr>
            <w:rStyle w:val="Hipervnculo"/>
          </w:rPr>
          <w:t>https://www.versionone.com/agile-101/agile-methodologies/</w:t>
        </w:r>
      </w:hyperlink>
    </w:p>
    <w:p w:rsidR="00876642" w:rsidRDefault="00876642" w:rsidP="00876642">
      <w:pPr>
        <w:pStyle w:val="LetranormalTFG"/>
      </w:pPr>
    </w:p>
    <w:sectPr w:rsidR="00876642" w:rsidSect="00E50592">
      <w:footerReference w:type="first" r:id="rId5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AD2" w:rsidRDefault="00271AD2" w:rsidP="008D373D">
      <w:pPr>
        <w:spacing w:after="0" w:line="240" w:lineRule="auto"/>
      </w:pPr>
      <w:r>
        <w:separator/>
      </w:r>
    </w:p>
  </w:endnote>
  <w:endnote w:type="continuationSeparator" w:id="0">
    <w:p w:rsidR="00271AD2" w:rsidRDefault="00271AD2"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Courier Prime">
    <w:altName w:val="Courier New"/>
    <w:panose1 w:val="02000409000000000000"/>
    <w:charset w:val="00"/>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Pr="00107381" w:rsidRDefault="0089450E">
    <w:pPr>
      <w:pStyle w:val="Piedepgina"/>
      <w:rPr>
        <w:rFonts w:ascii="Century Gothic" w:hAnsi="Century Gothic"/>
        <w:i/>
        <w:sz w:val="20"/>
        <w:szCs w:val="20"/>
      </w:rPr>
    </w:pPr>
    <w:r w:rsidRPr="00107381">
      <w:rPr>
        <w:rFonts w:ascii="Century Gothic" w:hAnsi="Century Gothic"/>
        <w:i/>
        <w:sz w:val="20"/>
        <w:szCs w:val="20"/>
      </w:rPr>
      <w:t>Capítulo 1</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Default="0089450E" w:rsidP="00E50592">
    <w:pPr>
      <w:pStyle w:val="Piedepgina"/>
    </w:pPr>
  </w:p>
  <w:p w:rsidR="0089450E" w:rsidRPr="00E50592" w:rsidRDefault="0089450E">
    <w:pPr>
      <w:pStyle w:val="Piedepgina"/>
      <w:rPr>
        <w:rFonts w:ascii="Century Gothic" w:hAnsi="Century Gothic"/>
        <w:i/>
        <w:sz w:val="20"/>
        <w:szCs w:val="20"/>
      </w:rPr>
    </w:pPr>
    <w:r>
      <w:rPr>
        <w:rFonts w:ascii="Century Gothic" w:hAnsi="Century Gothic"/>
        <w:i/>
        <w:sz w:val="20"/>
        <w:szCs w:val="20"/>
      </w:rPr>
      <w:t>Conclusiones</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Default="0089450E" w:rsidP="00E50592">
    <w:pPr>
      <w:pStyle w:val="Piedepgina"/>
    </w:pPr>
  </w:p>
  <w:p w:rsidR="0089450E" w:rsidRPr="00E50592" w:rsidRDefault="0089450E">
    <w:pPr>
      <w:pStyle w:val="Piedepgina"/>
      <w:rPr>
        <w:rFonts w:ascii="Century Gothic" w:hAnsi="Century Gothic"/>
        <w:i/>
        <w:sz w:val="20"/>
        <w:szCs w:val="20"/>
      </w:rPr>
    </w:pPr>
    <w:r>
      <w:rPr>
        <w:rFonts w:ascii="Century Gothic" w:hAnsi="Century Gothic"/>
        <w:i/>
        <w:sz w:val="20"/>
        <w:szCs w:val="20"/>
      </w:rPr>
      <w:t>Bibliografía</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Pr="00107381" w:rsidRDefault="0089450E">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2</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Default="0089450E" w:rsidP="00E50592">
    <w:pPr>
      <w:pStyle w:val="Piedepgina"/>
    </w:pPr>
  </w:p>
  <w:p w:rsidR="0089450E" w:rsidRPr="00E50592" w:rsidRDefault="0089450E">
    <w:pPr>
      <w:pStyle w:val="Piedepgina"/>
      <w:rPr>
        <w:rFonts w:ascii="Century Gothic" w:hAnsi="Century Gothic"/>
        <w:i/>
        <w:sz w:val="20"/>
        <w:szCs w:val="20"/>
      </w:rPr>
    </w:pPr>
    <w:r w:rsidRPr="00E50592">
      <w:rPr>
        <w:rFonts w:ascii="Century Gothic" w:hAnsi="Century Gothic"/>
        <w:i/>
        <w:sz w:val="20"/>
        <w:szCs w:val="20"/>
      </w:rPr>
      <w:t>Capítulo 2</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Pr="00107381" w:rsidRDefault="0089450E">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Default="0089450E" w:rsidP="00E50592">
    <w:pPr>
      <w:pStyle w:val="Piedepgina"/>
    </w:pPr>
  </w:p>
  <w:p w:rsidR="0089450E" w:rsidRPr="00E50592" w:rsidRDefault="0089450E">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3</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Pr="00107381" w:rsidRDefault="0089450E">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Default="0089450E" w:rsidP="00E50592">
    <w:pPr>
      <w:pStyle w:val="Piedepgina"/>
    </w:pPr>
  </w:p>
  <w:p w:rsidR="0089450E" w:rsidRPr="00E50592" w:rsidRDefault="0089450E">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4</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Pr="00107381" w:rsidRDefault="0089450E">
    <w:pPr>
      <w:pStyle w:val="Piedepgina"/>
      <w:rPr>
        <w:rFonts w:ascii="Century Gothic" w:hAnsi="Century Gothic"/>
        <w:i/>
        <w:sz w:val="20"/>
        <w:szCs w:val="20"/>
      </w:rPr>
    </w:pPr>
    <w:r w:rsidRPr="00107381">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107381">
      <w:rPr>
        <w:rFonts w:ascii="Century Gothic" w:hAnsi="Century Gothic"/>
        <w:sz w:val="20"/>
        <w:szCs w:val="20"/>
      </w:rPr>
      <w:fldChar w:fldCharType="begin"/>
    </w:r>
    <w:r w:rsidRPr="00107381">
      <w:rPr>
        <w:rFonts w:ascii="Century Gothic" w:hAnsi="Century Gothic"/>
        <w:sz w:val="20"/>
        <w:szCs w:val="20"/>
      </w:rPr>
      <w:instrText xml:space="preserve"> PAGE  \* Arabic  \* MERGEFORMAT </w:instrText>
    </w:r>
    <w:r w:rsidRPr="00107381">
      <w:rPr>
        <w:rFonts w:ascii="Century Gothic" w:hAnsi="Century Gothic"/>
        <w:sz w:val="20"/>
        <w:szCs w:val="20"/>
      </w:rPr>
      <w:fldChar w:fldCharType="separate"/>
    </w:r>
    <w:r>
      <w:rPr>
        <w:rFonts w:ascii="Century Gothic" w:hAnsi="Century Gothic"/>
        <w:noProof/>
        <w:sz w:val="20"/>
        <w:szCs w:val="20"/>
      </w:rPr>
      <w:t>24</w:t>
    </w:r>
    <w:r w:rsidRPr="00107381">
      <w:rPr>
        <w:rFonts w:ascii="Century Gothic" w:hAnsi="Century Gothic"/>
        <w:sz w:val="20"/>
        <w:szCs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Default="0089450E" w:rsidP="00E50592">
    <w:pPr>
      <w:pStyle w:val="Piedepgina"/>
    </w:pPr>
  </w:p>
  <w:p w:rsidR="0089450E" w:rsidRPr="00E50592" w:rsidRDefault="0089450E">
    <w:pPr>
      <w:pStyle w:val="Piedepgina"/>
      <w:rPr>
        <w:rFonts w:ascii="Century Gothic" w:hAnsi="Century Gothic"/>
        <w:i/>
        <w:sz w:val="20"/>
        <w:szCs w:val="20"/>
      </w:rPr>
    </w:pPr>
    <w:r w:rsidRPr="00E50592">
      <w:rPr>
        <w:rFonts w:ascii="Century Gothic" w:hAnsi="Century Gothic"/>
        <w:i/>
        <w:sz w:val="20"/>
        <w:szCs w:val="20"/>
      </w:rPr>
      <w:t xml:space="preserve">Capítulo </w:t>
    </w:r>
    <w:r>
      <w:rPr>
        <w:rFonts w:ascii="Century Gothic" w:hAnsi="Century Gothic"/>
        <w:i/>
        <w:sz w:val="20"/>
        <w:szCs w:val="20"/>
      </w:rPr>
      <w:t>5</w:t>
    </w:r>
    <w:r w:rsidRPr="00107381">
      <w:rPr>
        <w:rFonts w:ascii="Century Gothic" w:hAnsi="Century Gothic"/>
        <w:i/>
        <w:sz w:val="20"/>
        <w:szCs w:val="20"/>
      </w:rPr>
      <w:ptab w:relativeTo="margin" w:alignment="right" w:leader="none"/>
    </w:r>
    <w:r w:rsidRPr="00E50592">
      <w:rPr>
        <w:rFonts w:ascii="Century Gothic" w:hAnsi="Century Gothic"/>
        <w:i/>
        <w:sz w:val="20"/>
        <w:szCs w:val="20"/>
      </w:rPr>
      <w:fldChar w:fldCharType="begin"/>
    </w:r>
    <w:r w:rsidRPr="00E50592">
      <w:rPr>
        <w:rFonts w:ascii="Century Gothic" w:hAnsi="Century Gothic"/>
        <w:i/>
        <w:sz w:val="20"/>
        <w:szCs w:val="20"/>
      </w:rPr>
      <w:instrText>PAGE   \* MERGEFORMAT</w:instrText>
    </w:r>
    <w:r w:rsidRPr="00E50592">
      <w:rPr>
        <w:rFonts w:ascii="Century Gothic" w:hAnsi="Century Gothic"/>
        <w:i/>
        <w:sz w:val="20"/>
        <w:szCs w:val="20"/>
      </w:rPr>
      <w:fldChar w:fldCharType="separate"/>
    </w:r>
    <w:r w:rsidRPr="00E50592">
      <w:rPr>
        <w:rFonts w:ascii="Century Gothic" w:hAnsi="Century Gothic"/>
        <w:i/>
        <w:sz w:val="20"/>
        <w:szCs w:val="20"/>
      </w:rPr>
      <w:t>1</w:t>
    </w:r>
    <w:r w:rsidRPr="00E50592">
      <w:rPr>
        <w:rFonts w:ascii="Century Gothic" w:hAnsi="Century Gothic"/>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AD2" w:rsidRDefault="00271AD2" w:rsidP="008D373D">
      <w:pPr>
        <w:spacing w:after="0" w:line="240" w:lineRule="auto"/>
      </w:pPr>
      <w:r>
        <w:separator/>
      </w:r>
    </w:p>
  </w:footnote>
  <w:footnote w:type="continuationSeparator" w:id="0">
    <w:p w:rsidR="00271AD2" w:rsidRDefault="00271AD2" w:rsidP="008D3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Pr="00107381" w:rsidRDefault="0089450E" w:rsidP="006854CF">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posOffset>3768937</wp:posOffset>
              </wp:positionH>
              <wp:positionV relativeFrom="paragraph">
                <wp:posOffset>180552</wp:posOffset>
              </wp:positionV>
              <wp:extent cx="1982258" cy="45719"/>
              <wp:effectExtent l="0" t="0" r="0" b="0"/>
              <wp:wrapNone/>
              <wp:docPr id="2" name="Rectángulo 2"/>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5299E" id="Rectángulo 2" o:spid="_x0000_s1026" style="position:absolute;margin-left:296.75pt;margin-top:14.2pt;width:156.1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49.15pt;width:85.65pt;height:32.65pt;z-index:251663360;mso-position-horizontal-relative:margin;mso-position-vertical-relative:margin">
          <v:imagedata r:id="rId1" o:title="LogoURJC"/>
          <w10:wrap type="square" anchorx="margin" anchory="margin"/>
        </v:shape>
      </w:pict>
    </w:r>
    <w:r>
      <w:rPr>
        <w:rStyle w:val="LetranormalTFGCar"/>
        <w:rFonts w:cs="Arial"/>
        <w:i/>
        <w:sz w:val="20"/>
        <w:szCs w:val="20"/>
      </w:rPr>
      <w:t>Grado en Ingeniería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450E" w:rsidRPr="00107381" w:rsidRDefault="0089450E" w:rsidP="00BB7291">
    <w:pPr>
      <w:pStyle w:val="Encabezado"/>
      <w:jc w:val="right"/>
      <w:rPr>
        <w:rFonts w:ascii="Century Gothic" w:hAnsi="Century Gothic"/>
        <w:i/>
        <w:sz w:val="20"/>
        <w:szCs w:val="20"/>
      </w:rPr>
    </w:pPr>
    <w:r w:rsidRPr="00107381">
      <w:rPr>
        <w:rFonts w:ascii="Century Gothic" w:hAnsi="Century Gothic" w:cs="Arial"/>
        <w:i/>
        <w:noProof/>
        <w:sz w:val="20"/>
        <w:szCs w:val="20"/>
        <w:lang w:eastAsia="es-ES"/>
      </w:rPr>
      <mc:AlternateContent>
        <mc:Choice Requires="wps">
          <w:drawing>
            <wp:anchor distT="0" distB="0" distL="114300" distR="114300" simplePos="0" relativeHeight="251665408" behindDoc="0" locked="0" layoutInCell="1" allowOverlap="1" wp14:anchorId="0410A58D" wp14:editId="0DABB7C4">
              <wp:simplePos x="0" y="0"/>
              <wp:positionH relativeFrom="margin">
                <wp:posOffset>3768937</wp:posOffset>
              </wp:positionH>
              <wp:positionV relativeFrom="paragraph">
                <wp:posOffset>180552</wp:posOffset>
              </wp:positionV>
              <wp:extent cx="1982258" cy="45719"/>
              <wp:effectExtent l="0" t="0" r="0" b="0"/>
              <wp:wrapNone/>
              <wp:docPr id="6" name="Rectángulo 6"/>
              <wp:cNvGraphicFramePr/>
              <a:graphic xmlns:a="http://schemas.openxmlformats.org/drawingml/2006/main">
                <a:graphicData uri="http://schemas.microsoft.com/office/word/2010/wordprocessingShape">
                  <wps:wsp>
                    <wps:cNvSpPr/>
                    <wps:spPr>
                      <a:xfrm>
                        <a:off x="0" y="0"/>
                        <a:ext cx="1982258"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BC85" id="Rectángulo 6" o:spid="_x0000_s1026" style="position:absolute;margin-left:296.75pt;margin-top:14.2pt;width:156.1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" fillcolor="#ff8080" stroked="f" strokeweight="1pt">
              <v:fill color2="#ffdada" rotate="t" angle="45" colors="0 #ff8080;.5 #ffb3b3;1 #ffdada" focus="100%" type="gradient"/>
              <w10:wrap anchorx="margin"/>
            </v:rect>
          </w:pict>
        </mc:Fallback>
      </mc:AlternateContent>
    </w:r>
    <w:r>
      <w:rPr>
        <w:rFonts w:ascii="Century Gothic" w:hAnsi="Century Gothic"/>
        <w:i/>
        <w:noProof/>
        <w:sz w:val="20"/>
        <w:szCs w:val="20"/>
      </w:rPr>
      <w:drawing>
        <wp:anchor distT="0" distB="0" distL="114300" distR="114300" simplePos="0" relativeHeight="251666432" behindDoc="0" locked="0" layoutInCell="1" allowOverlap="1">
          <wp:simplePos x="0" y="0"/>
          <wp:positionH relativeFrom="margin">
            <wp:posOffset>3175</wp:posOffset>
          </wp:positionH>
          <wp:positionV relativeFrom="margin">
            <wp:posOffset>-624205</wp:posOffset>
          </wp:positionV>
          <wp:extent cx="1087755" cy="414655"/>
          <wp:effectExtent l="0" t="0" r="0" b="4445"/>
          <wp:wrapSquare wrapText="bothSides"/>
          <wp:docPr id="8" name="Imagen 8" descr="Logo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URJ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755" cy="414655"/>
                  </a:xfrm>
                  <a:prstGeom prst="rect">
                    <a:avLst/>
                  </a:prstGeom>
                  <a:noFill/>
                </pic:spPr>
              </pic:pic>
            </a:graphicData>
          </a:graphic>
          <wp14:sizeRelH relativeFrom="page">
            <wp14:pctWidth>0</wp14:pctWidth>
          </wp14:sizeRelH>
          <wp14:sizeRelV relativeFrom="page">
            <wp14:pctHeight>0</wp14:pctHeight>
          </wp14:sizeRelV>
        </wp:anchor>
      </w:drawing>
    </w:r>
    <w:r>
      <w:rPr>
        <w:rStyle w:val="LetranormalTFGCar"/>
        <w:rFonts w:cs="Arial"/>
        <w:i/>
        <w:sz w:val="20"/>
        <w:szCs w:val="20"/>
      </w:rPr>
      <w:t>Grado en Ingeniería Software</w:t>
    </w:r>
  </w:p>
  <w:p w:rsidR="0089450E" w:rsidRDefault="0089450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D4FD3"/>
    <w:multiLevelType w:val="hybridMultilevel"/>
    <w:tmpl w:val="5EECED8E"/>
    <w:lvl w:ilvl="0" w:tplc="70700E8C">
      <w:start w:val="4"/>
      <w:numFmt w:val="bullet"/>
      <w:lvlText w:val="-"/>
      <w:lvlJc w:val="left"/>
      <w:pPr>
        <w:ind w:left="1068" w:hanging="360"/>
      </w:pPr>
      <w:rPr>
        <w:rFonts w:ascii="Century Gothic" w:eastAsiaTheme="minorHAnsi" w:hAnsi="Century Gothic"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BC0B65"/>
    <w:multiLevelType w:val="hybridMultilevel"/>
    <w:tmpl w:val="4684A8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4C0DD9"/>
    <w:multiLevelType w:val="hybridMultilevel"/>
    <w:tmpl w:val="C3F28E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CB4A1D"/>
    <w:multiLevelType w:val="hybridMultilevel"/>
    <w:tmpl w:val="DB62BB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DED7144"/>
    <w:multiLevelType w:val="hybridMultilevel"/>
    <w:tmpl w:val="308CC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47FDB"/>
    <w:multiLevelType w:val="hybridMultilevel"/>
    <w:tmpl w:val="95B485E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8" w15:restartNumberingAfterBreak="0">
    <w:nsid w:val="13BB321C"/>
    <w:multiLevelType w:val="hybridMultilevel"/>
    <w:tmpl w:val="58DA1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3648B7"/>
    <w:multiLevelType w:val="hybridMultilevel"/>
    <w:tmpl w:val="0EFC1D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616FA3"/>
    <w:multiLevelType w:val="hybridMultilevel"/>
    <w:tmpl w:val="AF2CD1E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A15DEB"/>
    <w:multiLevelType w:val="hybridMultilevel"/>
    <w:tmpl w:val="A6628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955B9B"/>
    <w:multiLevelType w:val="hybridMultilevel"/>
    <w:tmpl w:val="1E48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50382D"/>
    <w:multiLevelType w:val="hybridMultilevel"/>
    <w:tmpl w:val="AF2494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9C73F6C"/>
    <w:multiLevelType w:val="hybridMultilevel"/>
    <w:tmpl w:val="186430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5FE55F4"/>
    <w:multiLevelType w:val="hybridMultilevel"/>
    <w:tmpl w:val="92704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27614A"/>
    <w:multiLevelType w:val="hybridMultilevel"/>
    <w:tmpl w:val="10249F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4C0400"/>
    <w:multiLevelType w:val="hybridMultilevel"/>
    <w:tmpl w:val="2EE80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8" w15:restartNumberingAfterBreak="0">
    <w:nsid w:val="67173D53"/>
    <w:multiLevelType w:val="hybridMultilevel"/>
    <w:tmpl w:val="840AFBE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0" w15:restartNumberingAfterBreak="0">
    <w:nsid w:val="7DC36FC3"/>
    <w:multiLevelType w:val="hybridMultilevel"/>
    <w:tmpl w:val="946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7"/>
  </w:num>
  <w:num w:numId="4">
    <w:abstractNumId w:val="29"/>
  </w:num>
  <w:num w:numId="5">
    <w:abstractNumId w:val="20"/>
  </w:num>
  <w:num w:numId="6">
    <w:abstractNumId w:val="0"/>
  </w:num>
  <w:num w:numId="7">
    <w:abstractNumId w:val="23"/>
  </w:num>
  <w:num w:numId="8">
    <w:abstractNumId w:val="32"/>
  </w:num>
  <w:num w:numId="9">
    <w:abstractNumId w:val="15"/>
  </w:num>
  <w:num w:numId="10">
    <w:abstractNumId w:val="13"/>
  </w:num>
  <w:num w:numId="11">
    <w:abstractNumId w:val="14"/>
  </w:num>
  <w:num w:numId="12">
    <w:abstractNumId w:val="10"/>
  </w:num>
  <w:num w:numId="13">
    <w:abstractNumId w:val="17"/>
  </w:num>
  <w:num w:numId="14">
    <w:abstractNumId w:val="6"/>
  </w:num>
  <w:num w:numId="15">
    <w:abstractNumId w:val="19"/>
  </w:num>
  <w:num w:numId="16">
    <w:abstractNumId w:val="4"/>
  </w:num>
  <w:num w:numId="17">
    <w:abstractNumId w:val="9"/>
  </w:num>
  <w:num w:numId="18">
    <w:abstractNumId w:val="30"/>
  </w:num>
  <w:num w:numId="19">
    <w:abstractNumId w:val="18"/>
  </w:num>
  <w:num w:numId="20">
    <w:abstractNumId w:val="16"/>
  </w:num>
  <w:num w:numId="21">
    <w:abstractNumId w:val="24"/>
  </w:num>
  <w:num w:numId="22">
    <w:abstractNumId w:val="2"/>
  </w:num>
  <w:num w:numId="23">
    <w:abstractNumId w:val="3"/>
  </w:num>
  <w:num w:numId="24">
    <w:abstractNumId w:val="12"/>
  </w:num>
  <w:num w:numId="25">
    <w:abstractNumId w:val="5"/>
  </w:num>
  <w:num w:numId="26">
    <w:abstractNumId w:val="8"/>
  </w:num>
  <w:num w:numId="27">
    <w:abstractNumId w:val="1"/>
  </w:num>
  <w:num w:numId="28">
    <w:abstractNumId w:val="26"/>
  </w:num>
  <w:num w:numId="29">
    <w:abstractNumId w:val="28"/>
  </w:num>
  <w:num w:numId="30">
    <w:abstractNumId w:val="11"/>
  </w:num>
  <w:num w:numId="31">
    <w:abstractNumId w:val="21"/>
  </w:num>
  <w:num w:numId="32">
    <w:abstractNumId w:val="2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FC"/>
    <w:rsid w:val="00011603"/>
    <w:rsid w:val="00012B99"/>
    <w:rsid w:val="000136E1"/>
    <w:rsid w:val="00020230"/>
    <w:rsid w:val="0002298E"/>
    <w:rsid w:val="00023205"/>
    <w:rsid w:val="00025034"/>
    <w:rsid w:val="00025C47"/>
    <w:rsid w:val="00034875"/>
    <w:rsid w:val="00042EC2"/>
    <w:rsid w:val="000475C7"/>
    <w:rsid w:val="00047849"/>
    <w:rsid w:val="00051901"/>
    <w:rsid w:val="00051FDF"/>
    <w:rsid w:val="0005392A"/>
    <w:rsid w:val="000566DB"/>
    <w:rsid w:val="000662F1"/>
    <w:rsid w:val="00080F53"/>
    <w:rsid w:val="000918FD"/>
    <w:rsid w:val="000964D9"/>
    <w:rsid w:val="00097F18"/>
    <w:rsid w:val="000A657E"/>
    <w:rsid w:val="000B21A2"/>
    <w:rsid w:val="000C0743"/>
    <w:rsid w:val="000C07E8"/>
    <w:rsid w:val="000C5FC6"/>
    <w:rsid w:val="000C73CA"/>
    <w:rsid w:val="000D13C1"/>
    <w:rsid w:val="000D18FF"/>
    <w:rsid w:val="000D2CD2"/>
    <w:rsid w:val="000E50BF"/>
    <w:rsid w:val="000E7EC4"/>
    <w:rsid w:val="000F24C0"/>
    <w:rsid w:val="000F300C"/>
    <w:rsid w:val="000F6EB0"/>
    <w:rsid w:val="00100523"/>
    <w:rsid w:val="00101FFE"/>
    <w:rsid w:val="0010518A"/>
    <w:rsid w:val="00106D3E"/>
    <w:rsid w:val="00107381"/>
    <w:rsid w:val="0011153B"/>
    <w:rsid w:val="00115ED8"/>
    <w:rsid w:val="00126D1E"/>
    <w:rsid w:val="00130559"/>
    <w:rsid w:val="001309FF"/>
    <w:rsid w:val="00135BDC"/>
    <w:rsid w:val="00135E1F"/>
    <w:rsid w:val="0013623D"/>
    <w:rsid w:val="00137D1F"/>
    <w:rsid w:val="001411C5"/>
    <w:rsid w:val="001458DD"/>
    <w:rsid w:val="001472E9"/>
    <w:rsid w:val="00147318"/>
    <w:rsid w:val="001503E5"/>
    <w:rsid w:val="00151DB7"/>
    <w:rsid w:val="0015685E"/>
    <w:rsid w:val="001571B4"/>
    <w:rsid w:val="001575CA"/>
    <w:rsid w:val="00160EF8"/>
    <w:rsid w:val="001636B3"/>
    <w:rsid w:val="001654A3"/>
    <w:rsid w:val="001655DE"/>
    <w:rsid w:val="001671F6"/>
    <w:rsid w:val="00170D37"/>
    <w:rsid w:val="00171B09"/>
    <w:rsid w:val="00174EE2"/>
    <w:rsid w:val="00176A09"/>
    <w:rsid w:val="00184F60"/>
    <w:rsid w:val="001905C3"/>
    <w:rsid w:val="001A3C82"/>
    <w:rsid w:val="001B0CBF"/>
    <w:rsid w:val="001B4BE0"/>
    <w:rsid w:val="001B57A7"/>
    <w:rsid w:val="001B63D5"/>
    <w:rsid w:val="001C5A34"/>
    <w:rsid w:val="001C5C3D"/>
    <w:rsid w:val="001C6FCE"/>
    <w:rsid w:val="001C7767"/>
    <w:rsid w:val="001D0B87"/>
    <w:rsid w:val="001D2385"/>
    <w:rsid w:val="001E3009"/>
    <w:rsid w:val="001E3E01"/>
    <w:rsid w:val="001E4BD3"/>
    <w:rsid w:val="001F436E"/>
    <w:rsid w:val="002001D4"/>
    <w:rsid w:val="0020148C"/>
    <w:rsid w:val="002045B6"/>
    <w:rsid w:val="00215569"/>
    <w:rsid w:val="00216494"/>
    <w:rsid w:val="002211CC"/>
    <w:rsid w:val="00222D41"/>
    <w:rsid w:val="0022771F"/>
    <w:rsid w:val="00230A0B"/>
    <w:rsid w:val="00235FF7"/>
    <w:rsid w:val="00236954"/>
    <w:rsid w:val="00244AFE"/>
    <w:rsid w:val="00265205"/>
    <w:rsid w:val="00265216"/>
    <w:rsid w:val="00270E43"/>
    <w:rsid w:val="00271AD2"/>
    <w:rsid w:val="00275EE1"/>
    <w:rsid w:val="00280E06"/>
    <w:rsid w:val="00283207"/>
    <w:rsid w:val="00293F11"/>
    <w:rsid w:val="00296EF1"/>
    <w:rsid w:val="002A3AB0"/>
    <w:rsid w:val="002B3479"/>
    <w:rsid w:val="002B5545"/>
    <w:rsid w:val="002C0042"/>
    <w:rsid w:val="002C0392"/>
    <w:rsid w:val="002C153F"/>
    <w:rsid w:val="002C495C"/>
    <w:rsid w:val="002C4E06"/>
    <w:rsid w:val="002C7DD3"/>
    <w:rsid w:val="002E05E6"/>
    <w:rsid w:val="002E17E4"/>
    <w:rsid w:val="002F111E"/>
    <w:rsid w:val="002F2D52"/>
    <w:rsid w:val="002F3D99"/>
    <w:rsid w:val="002F5EA6"/>
    <w:rsid w:val="0030074B"/>
    <w:rsid w:val="00302AF4"/>
    <w:rsid w:val="00303EE4"/>
    <w:rsid w:val="00305D57"/>
    <w:rsid w:val="0030712C"/>
    <w:rsid w:val="0031002A"/>
    <w:rsid w:val="00311670"/>
    <w:rsid w:val="00320641"/>
    <w:rsid w:val="0032452A"/>
    <w:rsid w:val="00325FCC"/>
    <w:rsid w:val="003278DE"/>
    <w:rsid w:val="00327C8B"/>
    <w:rsid w:val="00330B20"/>
    <w:rsid w:val="00331F53"/>
    <w:rsid w:val="0033606E"/>
    <w:rsid w:val="00342989"/>
    <w:rsid w:val="003460D2"/>
    <w:rsid w:val="00347D83"/>
    <w:rsid w:val="003510C1"/>
    <w:rsid w:val="00356BBC"/>
    <w:rsid w:val="003570ED"/>
    <w:rsid w:val="00357BB9"/>
    <w:rsid w:val="0036635E"/>
    <w:rsid w:val="00373585"/>
    <w:rsid w:val="003736CF"/>
    <w:rsid w:val="00374CCD"/>
    <w:rsid w:val="00377B20"/>
    <w:rsid w:val="003805F6"/>
    <w:rsid w:val="003908D9"/>
    <w:rsid w:val="003A3898"/>
    <w:rsid w:val="003A3E8E"/>
    <w:rsid w:val="003B1B09"/>
    <w:rsid w:val="003B347E"/>
    <w:rsid w:val="003B7784"/>
    <w:rsid w:val="003C3A05"/>
    <w:rsid w:val="003C53B7"/>
    <w:rsid w:val="003C5DC4"/>
    <w:rsid w:val="003C7189"/>
    <w:rsid w:val="003C7AA1"/>
    <w:rsid w:val="003D1245"/>
    <w:rsid w:val="003E2C73"/>
    <w:rsid w:val="003E43F6"/>
    <w:rsid w:val="003E4B31"/>
    <w:rsid w:val="003E5815"/>
    <w:rsid w:val="003E7F06"/>
    <w:rsid w:val="003F0A4A"/>
    <w:rsid w:val="003F1C08"/>
    <w:rsid w:val="003F22D4"/>
    <w:rsid w:val="003F28B5"/>
    <w:rsid w:val="003F5DD6"/>
    <w:rsid w:val="004028DF"/>
    <w:rsid w:val="0040696D"/>
    <w:rsid w:val="00414E34"/>
    <w:rsid w:val="0041645E"/>
    <w:rsid w:val="0041739B"/>
    <w:rsid w:val="004208B7"/>
    <w:rsid w:val="004219FD"/>
    <w:rsid w:val="004266DA"/>
    <w:rsid w:val="004322BD"/>
    <w:rsid w:val="00433DC6"/>
    <w:rsid w:val="00433E02"/>
    <w:rsid w:val="00444B8D"/>
    <w:rsid w:val="0045644B"/>
    <w:rsid w:val="004571B0"/>
    <w:rsid w:val="0046288A"/>
    <w:rsid w:val="00464F93"/>
    <w:rsid w:val="0048135A"/>
    <w:rsid w:val="00482E6D"/>
    <w:rsid w:val="00483A09"/>
    <w:rsid w:val="004921E5"/>
    <w:rsid w:val="0049345F"/>
    <w:rsid w:val="00494A11"/>
    <w:rsid w:val="00495D72"/>
    <w:rsid w:val="0049614F"/>
    <w:rsid w:val="00496EF9"/>
    <w:rsid w:val="004976E7"/>
    <w:rsid w:val="004A0D60"/>
    <w:rsid w:val="004A21FB"/>
    <w:rsid w:val="004B3759"/>
    <w:rsid w:val="004B65E2"/>
    <w:rsid w:val="004C0C8B"/>
    <w:rsid w:val="004C1B27"/>
    <w:rsid w:val="004C20DA"/>
    <w:rsid w:val="004C4970"/>
    <w:rsid w:val="004C6440"/>
    <w:rsid w:val="004D0317"/>
    <w:rsid w:val="004E2185"/>
    <w:rsid w:val="004F1E02"/>
    <w:rsid w:val="004F27A9"/>
    <w:rsid w:val="004F2A44"/>
    <w:rsid w:val="004F5A0C"/>
    <w:rsid w:val="004F660C"/>
    <w:rsid w:val="004F6785"/>
    <w:rsid w:val="00501EF7"/>
    <w:rsid w:val="0050338A"/>
    <w:rsid w:val="00506E5B"/>
    <w:rsid w:val="0050761A"/>
    <w:rsid w:val="00515152"/>
    <w:rsid w:val="005164A7"/>
    <w:rsid w:val="00521857"/>
    <w:rsid w:val="005226A7"/>
    <w:rsid w:val="005275D1"/>
    <w:rsid w:val="0053259A"/>
    <w:rsid w:val="00540C1D"/>
    <w:rsid w:val="0054578B"/>
    <w:rsid w:val="005458C3"/>
    <w:rsid w:val="00545E7A"/>
    <w:rsid w:val="00547825"/>
    <w:rsid w:val="00550519"/>
    <w:rsid w:val="00553DD8"/>
    <w:rsid w:val="00553E52"/>
    <w:rsid w:val="00557732"/>
    <w:rsid w:val="00557A5F"/>
    <w:rsid w:val="00557AEA"/>
    <w:rsid w:val="00557D15"/>
    <w:rsid w:val="00560F5C"/>
    <w:rsid w:val="00565FA6"/>
    <w:rsid w:val="005761F9"/>
    <w:rsid w:val="0057660D"/>
    <w:rsid w:val="00576882"/>
    <w:rsid w:val="00576A92"/>
    <w:rsid w:val="00577EBA"/>
    <w:rsid w:val="00580636"/>
    <w:rsid w:val="00580B40"/>
    <w:rsid w:val="00584FB9"/>
    <w:rsid w:val="005855EB"/>
    <w:rsid w:val="00585D74"/>
    <w:rsid w:val="005872DA"/>
    <w:rsid w:val="00590282"/>
    <w:rsid w:val="00590B6B"/>
    <w:rsid w:val="00597314"/>
    <w:rsid w:val="005A31E1"/>
    <w:rsid w:val="005A7110"/>
    <w:rsid w:val="005B209B"/>
    <w:rsid w:val="005B33E2"/>
    <w:rsid w:val="005B7129"/>
    <w:rsid w:val="005C03CA"/>
    <w:rsid w:val="005C324E"/>
    <w:rsid w:val="005C4F49"/>
    <w:rsid w:val="005C5DBF"/>
    <w:rsid w:val="005D77E9"/>
    <w:rsid w:val="005E0A22"/>
    <w:rsid w:val="005E49A7"/>
    <w:rsid w:val="005E4E52"/>
    <w:rsid w:val="005F203E"/>
    <w:rsid w:val="005F36F6"/>
    <w:rsid w:val="00601927"/>
    <w:rsid w:val="00613419"/>
    <w:rsid w:val="00615DA1"/>
    <w:rsid w:val="00615E24"/>
    <w:rsid w:val="0062064E"/>
    <w:rsid w:val="00622EBC"/>
    <w:rsid w:val="006236F4"/>
    <w:rsid w:val="00623F5D"/>
    <w:rsid w:val="00624BEE"/>
    <w:rsid w:val="00627EFB"/>
    <w:rsid w:val="00630C94"/>
    <w:rsid w:val="0063507C"/>
    <w:rsid w:val="006350B8"/>
    <w:rsid w:val="00641AFA"/>
    <w:rsid w:val="00641D95"/>
    <w:rsid w:val="006425E3"/>
    <w:rsid w:val="00646583"/>
    <w:rsid w:val="0065054E"/>
    <w:rsid w:val="00652722"/>
    <w:rsid w:val="00656B76"/>
    <w:rsid w:val="0065730A"/>
    <w:rsid w:val="0065793C"/>
    <w:rsid w:val="00667A19"/>
    <w:rsid w:val="006734BD"/>
    <w:rsid w:val="006737ED"/>
    <w:rsid w:val="00675C8A"/>
    <w:rsid w:val="006771EE"/>
    <w:rsid w:val="006803E9"/>
    <w:rsid w:val="00685360"/>
    <w:rsid w:val="006854CF"/>
    <w:rsid w:val="00687F93"/>
    <w:rsid w:val="00691F66"/>
    <w:rsid w:val="00691FC3"/>
    <w:rsid w:val="006924F0"/>
    <w:rsid w:val="00693275"/>
    <w:rsid w:val="00694C43"/>
    <w:rsid w:val="006971BD"/>
    <w:rsid w:val="006A03BD"/>
    <w:rsid w:val="006A36B1"/>
    <w:rsid w:val="006B31DA"/>
    <w:rsid w:val="006B668E"/>
    <w:rsid w:val="006C09B1"/>
    <w:rsid w:val="006C6D37"/>
    <w:rsid w:val="006C6ED4"/>
    <w:rsid w:val="006C6FD2"/>
    <w:rsid w:val="006C74A5"/>
    <w:rsid w:val="006D371E"/>
    <w:rsid w:val="006D3BBE"/>
    <w:rsid w:val="006D5D14"/>
    <w:rsid w:val="006D683F"/>
    <w:rsid w:val="006D7C2F"/>
    <w:rsid w:val="006E23DF"/>
    <w:rsid w:val="006E2ABF"/>
    <w:rsid w:val="006E3B35"/>
    <w:rsid w:val="006E5E3F"/>
    <w:rsid w:val="006E663B"/>
    <w:rsid w:val="006E7AC2"/>
    <w:rsid w:val="006F1B9A"/>
    <w:rsid w:val="006F3517"/>
    <w:rsid w:val="006F3C94"/>
    <w:rsid w:val="00701F70"/>
    <w:rsid w:val="00705830"/>
    <w:rsid w:val="00712DBD"/>
    <w:rsid w:val="007168C9"/>
    <w:rsid w:val="007174D3"/>
    <w:rsid w:val="00720FAE"/>
    <w:rsid w:val="00722854"/>
    <w:rsid w:val="0072428E"/>
    <w:rsid w:val="00733934"/>
    <w:rsid w:val="0073439B"/>
    <w:rsid w:val="007345E9"/>
    <w:rsid w:val="00734822"/>
    <w:rsid w:val="00734A81"/>
    <w:rsid w:val="0073504B"/>
    <w:rsid w:val="00735B3A"/>
    <w:rsid w:val="007377EC"/>
    <w:rsid w:val="00744755"/>
    <w:rsid w:val="00750C5B"/>
    <w:rsid w:val="00750F76"/>
    <w:rsid w:val="007547FE"/>
    <w:rsid w:val="00756FAC"/>
    <w:rsid w:val="00772A1A"/>
    <w:rsid w:val="00781EFB"/>
    <w:rsid w:val="00783600"/>
    <w:rsid w:val="00785CBE"/>
    <w:rsid w:val="007875D8"/>
    <w:rsid w:val="00796ED2"/>
    <w:rsid w:val="00797351"/>
    <w:rsid w:val="007A1A5F"/>
    <w:rsid w:val="007A7CE7"/>
    <w:rsid w:val="007B1AFD"/>
    <w:rsid w:val="007B2A4F"/>
    <w:rsid w:val="007B343F"/>
    <w:rsid w:val="007B34DD"/>
    <w:rsid w:val="007B6749"/>
    <w:rsid w:val="007C0912"/>
    <w:rsid w:val="007D3477"/>
    <w:rsid w:val="007E0518"/>
    <w:rsid w:val="007E0647"/>
    <w:rsid w:val="007E3E53"/>
    <w:rsid w:val="007E7A1E"/>
    <w:rsid w:val="007F756A"/>
    <w:rsid w:val="00802CD4"/>
    <w:rsid w:val="0080782B"/>
    <w:rsid w:val="008126A2"/>
    <w:rsid w:val="008147FC"/>
    <w:rsid w:val="008164F1"/>
    <w:rsid w:val="00817281"/>
    <w:rsid w:val="008215E4"/>
    <w:rsid w:val="00821F10"/>
    <w:rsid w:val="00822143"/>
    <w:rsid w:val="008229CB"/>
    <w:rsid w:val="00824273"/>
    <w:rsid w:val="00825838"/>
    <w:rsid w:val="00827736"/>
    <w:rsid w:val="0083306C"/>
    <w:rsid w:val="0083396D"/>
    <w:rsid w:val="00834C01"/>
    <w:rsid w:val="00841CE1"/>
    <w:rsid w:val="00843D65"/>
    <w:rsid w:val="00843EC0"/>
    <w:rsid w:val="00845191"/>
    <w:rsid w:val="00847F23"/>
    <w:rsid w:val="008522DC"/>
    <w:rsid w:val="008531E6"/>
    <w:rsid w:val="00854E92"/>
    <w:rsid w:val="008561D5"/>
    <w:rsid w:val="00857088"/>
    <w:rsid w:val="00861F10"/>
    <w:rsid w:val="00865826"/>
    <w:rsid w:val="00867A51"/>
    <w:rsid w:val="0087594E"/>
    <w:rsid w:val="00876642"/>
    <w:rsid w:val="00876935"/>
    <w:rsid w:val="00881881"/>
    <w:rsid w:val="008821EF"/>
    <w:rsid w:val="008867AE"/>
    <w:rsid w:val="00890198"/>
    <w:rsid w:val="00892A04"/>
    <w:rsid w:val="0089450E"/>
    <w:rsid w:val="008971F7"/>
    <w:rsid w:val="00897E2F"/>
    <w:rsid w:val="008A1F62"/>
    <w:rsid w:val="008A2E39"/>
    <w:rsid w:val="008A47C6"/>
    <w:rsid w:val="008B03E5"/>
    <w:rsid w:val="008B182B"/>
    <w:rsid w:val="008B2A86"/>
    <w:rsid w:val="008C0320"/>
    <w:rsid w:val="008C155F"/>
    <w:rsid w:val="008C1793"/>
    <w:rsid w:val="008C2F45"/>
    <w:rsid w:val="008C4DAC"/>
    <w:rsid w:val="008C74E4"/>
    <w:rsid w:val="008D25A5"/>
    <w:rsid w:val="008D36AC"/>
    <w:rsid w:val="008D373D"/>
    <w:rsid w:val="008D6055"/>
    <w:rsid w:val="008E1889"/>
    <w:rsid w:val="008E18BC"/>
    <w:rsid w:val="008E3C40"/>
    <w:rsid w:val="008E6C17"/>
    <w:rsid w:val="008E7C45"/>
    <w:rsid w:val="0090142A"/>
    <w:rsid w:val="00902456"/>
    <w:rsid w:val="00902C0D"/>
    <w:rsid w:val="00903111"/>
    <w:rsid w:val="00905DDA"/>
    <w:rsid w:val="00911EEA"/>
    <w:rsid w:val="009122CB"/>
    <w:rsid w:val="00913D6B"/>
    <w:rsid w:val="00915A66"/>
    <w:rsid w:val="0092256A"/>
    <w:rsid w:val="00922C4D"/>
    <w:rsid w:val="00932531"/>
    <w:rsid w:val="009362AC"/>
    <w:rsid w:val="0094208F"/>
    <w:rsid w:val="009422EB"/>
    <w:rsid w:val="009429D3"/>
    <w:rsid w:val="00946B96"/>
    <w:rsid w:val="00950614"/>
    <w:rsid w:val="00950C7F"/>
    <w:rsid w:val="00951D41"/>
    <w:rsid w:val="0095671B"/>
    <w:rsid w:val="00957059"/>
    <w:rsid w:val="00962A9D"/>
    <w:rsid w:val="00962ABC"/>
    <w:rsid w:val="00971AF8"/>
    <w:rsid w:val="00975FE0"/>
    <w:rsid w:val="009803E9"/>
    <w:rsid w:val="00982B06"/>
    <w:rsid w:val="00983B78"/>
    <w:rsid w:val="00983F3C"/>
    <w:rsid w:val="00991453"/>
    <w:rsid w:val="00992441"/>
    <w:rsid w:val="009934DF"/>
    <w:rsid w:val="00993CAC"/>
    <w:rsid w:val="00993DAA"/>
    <w:rsid w:val="009949D9"/>
    <w:rsid w:val="009A11CA"/>
    <w:rsid w:val="009A6954"/>
    <w:rsid w:val="009B4351"/>
    <w:rsid w:val="009B5C14"/>
    <w:rsid w:val="009B5E4A"/>
    <w:rsid w:val="009C574A"/>
    <w:rsid w:val="009C64DF"/>
    <w:rsid w:val="009C6A8D"/>
    <w:rsid w:val="009D2D4E"/>
    <w:rsid w:val="009D3168"/>
    <w:rsid w:val="009F1D2F"/>
    <w:rsid w:val="009F39AF"/>
    <w:rsid w:val="009F64DD"/>
    <w:rsid w:val="00A00B90"/>
    <w:rsid w:val="00A0674C"/>
    <w:rsid w:val="00A069F5"/>
    <w:rsid w:val="00A139E8"/>
    <w:rsid w:val="00A15402"/>
    <w:rsid w:val="00A21FC0"/>
    <w:rsid w:val="00A234F7"/>
    <w:rsid w:val="00A240FE"/>
    <w:rsid w:val="00A274EE"/>
    <w:rsid w:val="00A27F84"/>
    <w:rsid w:val="00A33DFF"/>
    <w:rsid w:val="00A36994"/>
    <w:rsid w:val="00A41E0F"/>
    <w:rsid w:val="00A47960"/>
    <w:rsid w:val="00A47CBE"/>
    <w:rsid w:val="00A52BFA"/>
    <w:rsid w:val="00A545CF"/>
    <w:rsid w:val="00A61311"/>
    <w:rsid w:val="00A63FD8"/>
    <w:rsid w:val="00A65D39"/>
    <w:rsid w:val="00A66ABA"/>
    <w:rsid w:val="00A67F04"/>
    <w:rsid w:val="00A70D11"/>
    <w:rsid w:val="00A71DEC"/>
    <w:rsid w:val="00A75384"/>
    <w:rsid w:val="00A762C5"/>
    <w:rsid w:val="00A77454"/>
    <w:rsid w:val="00A82EC2"/>
    <w:rsid w:val="00A84C9B"/>
    <w:rsid w:val="00A93246"/>
    <w:rsid w:val="00A93505"/>
    <w:rsid w:val="00AA4341"/>
    <w:rsid w:val="00AA7974"/>
    <w:rsid w:val="00AB6870"/>
    <w:rsid w:val="00AC0C93"/>
    <w:rsid w:val="00AC35AA"/>
    <w:rsid w:val="00AC4C5A"/>
    <w:rsid w:val="00AC7D32"/>
    <w:rsid w:val="00AD400A"/>
    <w:rsid w:val="00AD44CB"/>
    <w:rsid w:val="00AD5F04"/>
    <w:rsid w:val="00AF1266"/>
    <w:rsid w:val="00AF6C0E"/>
    <w:rsid w:val="00B04B5E"/>
    <w:rsid w:val="00B0762B"/>
    <w:rsid w:val="00B12B71"/>
    <w:rsid w:val="00B20972"/>
    <w:rsid w:val="00B21A62"/>
    <w:rsid w:val="00B24220"/>
    <w:rsid w:val="00B27E8A"/>
    <w:rsid w:val="00B328B5"/>
    <w:rsid w:val="00B33388"/>
    <w:rsid w:val="00B350E3"/>
    <w:rsid w:val="00B51168"/>
    <w:rsid w:val="00B52B4A"/>
    <w:rsid w:val="00B63CE6"/>
    <w:rsid w:val="00B6543A"/>
    <w:rsid w:val="00B728D7"/>
    <w:rsid w:val="00B742D0"/>
    <w:rsid w:val="00B76383"/>
    <w:rsid w:val="00B802AC"/>
    <w:rsid w:val="00B802F7"/>
    <w:rsid w:val="00B8302A"/>
    <w:rsid w:val="00B83E41"/>
    <w:rsid w:val="00B8549C"/>
    <w:rsid w:val="00B854FF"/>
    <w:rsid w:val="00B87C65"/>
    <w:rsid w:val="00B9255C"/>
    <w:rsid w:val="00B939AB"/>
    <w:rsid w:val="00BA140F"/>
    <w:rsid w:val="00BA1BAF"/>
    <w:rsid w:val="00BA2384"/>
    <w:rsid w:val="00BA5D1E"/>
    <w:rsid w:val="00BB37CA"/>
    <w:rsid w:val="00BB3B35"/>
    <w:rsid w:val="00BB472A"/>
    <w:rsid w:val="00BB7291"/>
    <w:rsid w:val="00BC11EF"/>
    <w:rsid w:val="00BC2C9D"/>
    <w:rsid w:val="00BC3217"/>
    <w:rsid w:val="00BC3346"/>
    <w:rsid w:val="00BD0678"/>
    <w:rsid w:val="00BD37F5"/>
    <w:rsid w:val="00BD6783"/>
    <w:rsid w:val="00BE1911"/>
    <w:rsid w:val="00BE24E5"/>
    <w:rsid w:val="00BE7DC7"/>
    <w:rsid w:val="00BF0E59"/>
    <w:rsid w:val="00BF62BA"/>
    <w:rsid w:val="00BF72A9"/>
    <w:rsid w:val="00C02A6D"/>
    <w:rsid w:val="00C03628"/>
    <w:rsid w:val="00C0511F"/>
    <w:rsid w:val="00C12CB8"/>
    <w:rsid w:val="00C2083C"/>
    <w:rsid w:val="00C24A54"/>
    <w:rsid w:val="00C251C8"/>
    <w:rsid w:val="00C2663B"/>
    <w:rsid w:val="00C31067"/>
    <w:rsid w:val="00C36E35"/>
    <w:rsid w:val="00C40042"/>
    <w:rsid w:val="00C51BE9"/>
    <w:rsid w:val="00C531FE"/>
    <w:rsid w:val="00C647D4"/>
    <w:rsid w:val="00C653D5"/>
    <w:rsid w:val="00C73BAC"/>
    <w:rsid w:val="00C76791"/>
    <w:rsid w:val="00C8315F"/>
    <w:rsid w:val="00C8475C"/>
    <w:rsid w:val="00C935A3"/>
    <w:rsid w:val="00C936C0"/>
    <w:rsid w:val="00C9595B"/>
    <w:rsid w:val="00C97B8F"/>
    <w:rsid w:val="00CA12DA"/>
    <w:rsid w:val="00CA1904"/>
    <w:rsid w:val="00CA26A8"/>
    <w:rsid w:val="00CA42B4"/>
    <w:rsid w:val="00CA499D"/>
    <w:rsid w:val="00CA7BCB"/>
    <w:rsid w:val="00CB0DFB"/>
    <w:rsid w:val="00CB1033"/>
    <w:rsid w:val="00CB24FD"/>
    <w:rsid w:val="00CB277A"/>
    <w:rsid w:val="00CB554E"/>
    <w:rsid w:val="00CB6ABB"/>
    <w:rsid w:val="00CB6C0D"/>
    <w:rsid w:val="00CC0B0C"/>
    <w:rsid w:val="00CC2599"/>
    <w:rsid w:val="00CC7F6F"/>
    <w:rsid w:val="00CD0633"/>
    <w:rsid w:val="00CD2D27"/>
    <w:rsid w:val="00CD4364"/>
    <w:rsid w:val="00CD4832"/>
    <w:rsid w:val="00CD5EFD"/>
    <w:rsid w:val="00CE0162"/>
    <w:rsid w:val="00CF167A"/>
    <w:rsid w:val="00CF177E"/>
    <w:rsid w:val="00CF433A"/>
    <w:rsid w:val="00D01165"/>
    <w:rsid w:val="00D02998"/>
    <w:rsid w:val="00D0730B"/>
    <w:rsid w:val="00D125A6"/>
    <w:rsid w:val="00D12EA7"/>
    <w:rsid w:val="00D17365"/>
    <w:rsid w:val="00D20F8E"/>
    <w:rsid w:val="00D261C1"/>
    <w:rsid w:val="00D271F1"/>
    <w:rsid w:val="00D31D30"/>
    <w:rsid w:val="00D34A0D"/>
    <w:rsid w:val="00D353CD"/>
    <w:rsid w:val="00D37AC3"/>
    <w:rsid w:val="00D40ED4"/>
    <w:rsid w:val="00D472DD"/>
    <w:rsid w:val="00D62A04"/>
    <w:rsid w:val="00D6414E"/>
    <w:rsid w:val="00D64CF7"/>
    <w:rsid w:val="00D6518F"/>
    <w:rsid w:val="00D70560"/>
    <w:rsid w:val="00D75CCB"/>
    <w:rsid w:val="00D760C0"/>
    <w:rsid w:val="00D76BCA"/>
    <w:rsid w:val="00D8362B"/>
    <w:rsid w:val="00D86CB9"/>
    <w:rsid w:val="00D86ED4"/>
    <w:rsid w:val="00D87A35"/>
    <w:rsid w:val="00D93A1C"/>
    <w:rsid w:val="00DA03E8"/>
    <w:rsid w:val="00DA06C6"/>
    <w:rsid w:val="00DA0F7E"/>
    <w:rsid w:val="00DA3344"/>
    <w:rsid w:val="00DA53E2"/>
    <w:rsid w:val="00DA5E74"/>
    <w:rsid w:val="00DB2C93"/>
    <w:rsid w:val="00DB54E4"/>
    <w:rsid w:val="00DB6C40"/>
    <w:rsid w:val="00DB6E6B"/>
    <w:rsid w:val="00DB759D"/>
    <w:rsid w:val="00DC5622"/>
    <w:rsid w:val="00DD0722"/>
    <w:rsid w:val="00DE0009"/>
    <w:rsid w:val="00DE2E8A"/>
    <w:rsid w:val="00DE4796"/>
    <w:rsid w:val="00DE5FFA"/>
    <w:rsid w:val="00DF4497"/>
    <w:rsid w:val="00DF5C3A"/>
    <w:rsid w:val="00E03497"/>
    <w:rsid w:val="00E0424D"/>
    <w:rsid w:val="00E04431"/>
    <w:rsid w:val="00E0620C"/>
    <w:rsid w:val="00E26080"/>
    <w:rsid w:val="00E26F96"/>
    <w:rsid w:val="00E273EC"/>
    <w:rsid w:val="00E412F2"/>
    <w:rsid w:val="00E418CC"/>
    <w:rsid w:val="00E41B98"/>
    <w:rsid w:val="00E4765F"/>
    <w:rsid w:val="00E50592"/>
    <w:rsid w:val="00E62661"/>
    <w:rsid w:val="00E62BCE"/>
    <w:rsid w:val="00E652DB"/>
    <w:rsid w:val="00E653CC"/>
    <w:rsid w:val="00E65625"/>
    <w:rsid w:val="00E66AD5"/>
    <w:rsid w:val="00E67E68"/>
    <w:rsid w:val="00E70FD7"/>
    <w:rsid w:val="00E75924"/>
    <w:rsid w:val="00E83476"/>
    <w:rsid w:val="00E844DB"/>
    <w:rsid w:val="00E87CBE"/>
    <w:rsid w:val="00E92F44"/>
    <w:rsid w:val="00E946E7"/>
    <w:rsid w:val="00E97D85"/>
    <w:rsid w:val="00EA79A8"/>
    <w:rsid w:val="00EB4E8F"/>
    <w:rsid w:val="00EC3EED"/>
    <w:rsid w:val="00ED1473"/>
    <w:rsid w:val="00ED2BB3"/>
    <w:rsid w:val="00ED4FCB"/>
    <w:rsid w:val="00ED5CBD"/>
    <w:rsid w:val="00ED69F6"/>
    <w:rsid w:val="00EE429D"/>
    <w:rsid w:val="00EF1273"/>
    <w:rsid w:val="00EF2129"/>
    <w:rsid w:val="00F0487E"/>
    <w:rsid w:val="00F05E5D"/>
    <w:rsid w:val="00F07D50"/>
    <w:rsid w:val="00F163CE"/>
    <w:rsid w:val="00F173C9"/>
    <w:rsid w:val="00F24413"/>
    <w:rsid w:val="00F26411"/>
    <w:rsid w:val="00F30AC4"/>
    <w:rsid w:val="00F35A68"/>
    <w:rsid w:val="00F36FC5"/>
    <w:rsid w:val="00F40544"/>
    <w:rsid w:val="00F5010C"/>
    <w:rsid w:val="00F51AD7"/>
    <w:rsid w:val="00F51EF0"/>
    <w:rsid w:val="00F52AD2"/>
    <w:rsid w:val="00F53C4D"/>
    <w:rsid w:val="00F5614C"/>
    <w:rsid w:val="00F56FBF"/>
    <w:rsid w:val="00F61038"/>
    <w:rsid w:val="00F626D0"/>
    <w:rsid w:val="00F65018"/>
    <w:rsid w:val="00F67F4A"/>
    <w:rsid w:val="00F73110"/>
    <w:rsid w:val="00F821C1"/>
    <w:rsid w:val="00F95B0C"/>
    <w:rsid w:val="00FA6AB2"/>
    <w:rsid w:val="00FA6DC5"/>
    <w:rsid w:val="00FB35E2"/>
    <w:rsid w:val="00FB6433"/>
    <w:rsid w:val="00FC55F5"/>
    <w:rsid w:val="00FD5234"/>
    <w:rsid w:val="00FD6B78"/>
    <w:rsid w:val="00FD72FD"/>
    <w:rsid w:val="00FE3863"/>
    <w:rsid w:val="00FE6626"/>
    <w:rsid w:val="00FF1DEA"/>
    <w:rsid w:val="00FF4BC8"/>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7C589D"/>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6425E3"/>
    <w:pPr>
      <w:spacing w:line="360" w:lineRule="auto"/>
      <w:jc w:val="both"/>
    </w:pPr>
    <w:rPr>
      <w:rFonts w:ascii="Century Gothic" w:hAnsi="Century Gothic"/>
      <w:sz w:val="22"/>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6425E3"/>
    <w:rPr>
      <w:rFonts w:ascii="Century Gothic" w:hAnsi="Century Gothic"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CB0DFB"/>
    <w:pPr>
      <w:spacing w:before="100" w:beforeAutospacing="1" w:after="100" w:afterAutospacing="1"/>
      <w:jc w:val="both"/>
    </w:pPr>
    <w:rPr>
      <w:rFonts w:ascii="Century Gothic" w:hAnsi="Century Gothic"/>
      <w:b/>
      <w:color w:val="auto"/>
      <w:sz w:val="40"/>
    </w:rPr>
  </w:style>
  <w:style w:type="character" w:customStyle="1" w:styleId="TituloTFGCar">
    <w:name w:val="Titulo TFG Car"/>
    <w:basedOn w:val="Ttulo1Car"/>
    <w:link w:val="TituloTFG"/>
    <w:rsid w:val="00CB0DFB"/>
    <w:rPr>
      <w:rFonts w:ascii="Century Gothic" w:eastAsiaTheme="majorEastAsia" w:hAnsi="Century Gothic"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Ttulo">
    <w:name w:val="Title"/>
    <w:basedOn w:val="Normal"/>
    <w:next w:val="Normal"/>
    <w:link w:val="Ttul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CB0DFB"/>
    <w:pPr>
      <w:spacing w:after="240"/>
    </w:pPr>
    <w:rPr>
      <w:sz w:val="32"/>
    </w:rPr>
  </w:style>
  <w:style w:type="character" w:customStyle="1" w:styleId="TFGtitulo2Car">
    <w:name w:val="TFG titulo 2 Car"/>
    <w:basedOn w:val="TituloTFGCar"/>
    <w:link w:val="TFGtitulo2"/>
    <w:rsid w:val="00CB0DFB"/>
    <w:rPr>
      <w:rFonts w:ascii="Century Gothic" w:eastAsiaTheme="majorEastAsia" w:hAnsi="Century Gothic" w:cstheme="majorBidi"/>
      <w:b/>
      <w:color w:val="2F5496" w:themeColor="accent1" w:themeShade="BF"/>
      <w:sz w:val="32"/>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 w:type="table" w:styleId="Tabladecuadrcula3">
    <w:name w:val="Grid Table 3"/>
    <w:basedOn w:val="Tablanormal"/>
    <w:uiPriority w:val="48"/>
    <w:rsid w:val="008277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8277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sutil2">
    <w:name w:val="Table Subtle 2"/>
    <w:basedOn w:val="Tablanormal"/>
    <w:uiPriority w:val="99"/>
    <w:rsid w:val="0082773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size-large">
    <w:name w:val="a-size-large"/>
    <w:basedOn w:val="Fuentedeprrafopredeter"/>
    <w:rsid w:val="00876642"/>
  </w:style>
  <w:style w:type="character" w:styleId="Mencinsinresolver">
    <w:name w:val="Unresolved Mention"/>
    <w:basedOn w:val="Fuentedeprrafopredeter"/>
    <w:uiPriority w:val="99"/>
    <w:semiHidden/>
    <w:unhideWhenUsed/>
    <w:rsid w:val="006971BD"/>
    <w:rPr>
      <w:color w:val="605E5C"/>
      <w:shd w:val="clear" w:color="auto" w:fill="E1DFDD"/>
    </w:rPr>
  </w:style>
  <w:style w:type="paragraph" w:styleId="NormalWeb">
    <w:name w:val="Normal (Web)"/>
    <w:basedOn w:val="Normal"/>
    <w:uiPriority w:val="99"/>
    <w:semiHidden/>
    <w:unhideWhenUsed/>
    <w:rsid w:val="00B328B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2306">
      <w:bodyDiv w:val="1"/>
      <w:marLeft w:val="0"/>
      <w:marRight w:val="0"/>
      <w:marTop w:val="0"/>
      <w:marBottom w:val="0"/>
      <w:divBdr>
        <w:top w:val="none" w:sz="0" w:space="0" w:color="auto"/>
        <w:left w:val="none" w:sz="0" w:space="0" w:color="auto"/>
        <w:bottom w:val="none" w:sz="0" w:space="0" w:color="auto"/>
        <w:right w:val="none" w:sz="0" w:space="0" w:color="auto"/>
      </w:divBdr>
    </w:div>
    <w:div w:id="1144077967">
      <w:bodyDiv w:val="1"/>
      <w:marLeft w:val="0"/>
      <w:marRight w:val="0"/>
      <w:marTop w:val="0"/>
      <w:marBottom w:val="0"/>
      <w:divBdr>
        <w:top w:val="none" w:sz="0" w:space="0" w:color="auto"/>
        <w:left w:val="none" w:sz="0" w:space="0" w:color="auto"/>
        <w:bottom w:val="none" w:sz="0" w:space="0" w:color="auto"/>
        <w:right w:val="none" w:sz="0" w:space="0" w:color="auto"/>
      </w:divBdr>
    </w:div>
    <w:div w:id="1478915157">
      <w:bodyDiv w:val="1"/>
      <w:marLeft w:val="0"/>
      <w:marRight w:val="0"/>
      <w:marTop w:val="0"/>
      <w:marBottom w:val="0"/>
      <w:divBdr>
        <w:top w:val="none" w:sz="0" w:space="0" w:color="auto"/>
        <w:left w:val="none" w:sz="0" w:space="0" w:color="auto"/>
        <w:bottom w:val="none" w:sz="0" w:space="0" w:color="auto"/>
        <w:right w:val="none" w:sz="0" w:space="0" w:color="auto"/>
      </w:divBdr>
    </w:div>
    <w:div w:id="19871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oter" Target="footer4.xm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footer" Target="footer10.xml"/><Relationship Id="rId50"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emf"/><Relationship Id="rId25" Type="http://schemas.openxmlformats.org/officeDocument/2006/relationships/footer" Target="footer3.xml"/><Relationship Id="rId33" Type="http://schemas.openxmlformats.org/officeDocument/2006/relationships/image" Target="media/image16.png"/><Relationship Id="rId38" Type="http://schemas.openxmlformats.org/officeDocument/2006/relationships/chart" Target="charts/chart3.xml"/><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image" Target="media/image14.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footer" Target="footer7.xml"/><Relationship Id="rId37" Type="http://schemas.openxmlformats.org/officeDocument/2006/relationships/chart" Target="charts/chart2.xml"/><Relationship Id="rId40" Type="http://schemas.openxmlformats.org/officeDocument/2006/relationships/image" Target="media/image20.png"/><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3.bin"/><Relationship Id="rId28" Type="http://schemas.openxmlformats.org/officeDocument/2006/relationships/image" Target="media/image13.png"/><Relationship Id="rId36" Type="http://schemas.openxmlformats.org/officeDocument/2006/relationships/chart" Target="charts/chart1.xml"/><Relationship Id="rId49" Type="http://schemas.openxmlformats.org/officeDocument/2006/relationships/hyperlink" Target="https://www.versionone.com/agile-101/agile-methodologies/"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footer" Target="footer6.xml"/><Relationship Id="rId44" Type="http://schemas.openxmlformats.org/officeDocument/2006/relationships/image" Target="media/image2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footer" Target="footer5.xm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hyperlink" Target="https://docs.oracle.com/javase/10/docs/api/overview-summary.html" TargetMode="External"/><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FG%20-%20Algoritmo\TFG-Algoritmo\Calcul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Hoja1!$E$249:$E$250</c:f>
              <c:strCache>
                <c:ptCount val="2"/>
                <c:pt idx="0">
                  <c:v>First</c:v>
                </c:pt>
                <c:pt idx="1">
                  <c:v>Valor</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9"/>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EE2-401F-92F4-A0AC57635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Hoja1!$D$251:$D$270</c:f>
              <c:numCache>
                <c:formatCode>General</c:formatCode>
                <c:ptCount val="20"/>
                <c:pt idx="0">
                  <c:v>1.47</c:v>
                </c:pt>
                <c:pt idx="1">
                  <c:v>1.74</c:v>
                </c:pt>
                <c:pt idx="2">
                  <c:v>1.87</c:v>
                </c:pt>
                <c:pt idx="3">
                  <c:v>2.0099999999999998</c:v>
                </c:pt>
                <c:pt idx="4">
                  <c:v>2.2799999999999998</c:v>
                </c:pt>
                <c:pt idx="5">
                  <c:v>2.41</c:v>
                </c:pt>
                <c:pt idx="6">
                  <c:v>2.5499999999999998</c:v>
                </c:pt>
                <c:pt idx="7">
                  <c:v>2.68</c:v>
                </c:pt>
                <c:pt idx="8">
                  <c:v>2.71</c:v>
                </c:pt>
                <c:pt idx="9">
                  <c:v>2.95</c:v>
                </c:pt>
                <c:pt idx="10">
                  <c:v>3.08</c:v>
                </c:pt>
                <c:pt idx="11">
                  <c:v>3.22</c:v>
                </c:pt>
                <c:pt idx="12">
                  <c:v>3.35</c:v>
                </c:pt>
                <c:pt idx="13">
                  <c:v>3.48</c:v>
                </c:pt>
                <c:pt idx="14">
                  <c:v>3.62</c:v>
                </c:pt>
                <c:pt idx="15">
                  <c:v>3.62</c:v>
                </c:pt>
                <c:pt idx="16">
                  <c:v>3.75</c:v>
                </c:pt>
                <c:pt idx="17">
                  <c:v>3.89</c:v>
                </c:pt>
                <c:pt idx="18">
                  <c:v>4.0199999999999996</c:v>
                </c:pt>
                <c:pt idx="19">
                  <c:v>4.16</c:v>
                </c:pt>
              </c:numCache>
            </c:numRef>
          </c:xVal>
          <c:yVal>
            <c:numRef>
              <c:f>Hoja1!$E$251:$E$270</c:f>
              <c:numCache>
                <c:formatCode>General</c:formatCode>
                <c:ptCount val="20"/>
                <c:pt idx="0">
                  <c:v>19.079999999999998</c:v>
                </c:pt>
                <c:pt idx="1">
                  <c:v>18.11</c:v>
                </c:pt>
                <c:pt idx="2">
                  <c:v>17.22</c:v>
                </c:pt>
                <c:pt idx="3">
                  <c:v>16.399999999999999</c:v>
                </c:pt>
                <c:pt idx="4">
                  <c:v>15.67</c:v>
                </c:pt>
                <c:pt idx="5">
                  <c:v>14.99</c:v>
                </c:pt>
                <c:pt idx="6">
                  <c:v>14.37</c:v>
                </c:pt>
                <c:pt idx="7">
                  <c:v>13.78</c:v>
                </c:pt>
                <c:pt idx="8">
                  <c:v>13.25</c:v>
                </c:pt>
                <c:pt idx="9">
                  <c:v>12.75</c:v>
                </c:pt>
                <c:pt idx="10">
                  <c:v>12.29</c:v>
                </c:pt>
                <c:pt idx="11">
                  <c:v>11.85</c:v>
                </c:pt>
                <c:pt idx="12">
                  <c:v>11.83</c:v>
                </c:pt>
                <c:pt idx="13">
                  <c:v>11.81</c:v>
                </c:pt>
                <c:pt idx="14">
                  <c:v>11.8</c:v>
                </c:pt>
                <c:pt idx="15">
                  <c:v>11.79</c:v>
                </c:pt>
                <c:pt idx="16">
                  <c:v>11.78</c:v>
                </c:pt>
                <c:pt idx="17">
                  <c:v>11.76</c:v>
                </c:pt>
                <c:pt idx="18">
                  <c:v>11.75</c:v>
                </c:pt>
                <c:pt idx="19">
                  <c:v>11.75</c:v>
                </c:pt>
              </c:numCache>
            </c:numRef>
          </c:yVal>
          <c:smooth val="1"/>
          <c:extLst>
            <c:ext xmlns:c16="http://schemas.microsoft.com/office/drawing/2014/chart" uri="{C3380CC4-5D6E-409C-BE32-E72D297353CC}">
              <c16:uniqueId val="{00000001-6EE2-401F-92F4-A0AC57635A21}"/>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46"/>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EE2-401F-92F4-A0AC57635A2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Hoja1!$A$251:$A$297</c:f>
              <c:numCache>
                <c:formatCode>General</c:formatCode>
                <c:ptCount val="47"/>
                <c:pt idx="0">
                  <c:v>0.4</c:v>
                </c:pt>
                <c:pt idx="1">
                  <c:v>5.0999999999999996</c:v>
                </c:pt>
                <c:pt idx="2">
                  <c:v>9.7899999999999991</c:v>
                </c:pt>
                <c:pt idx="3">
                  <c:v>14.09</c:v>
                </c:pt>
                <c:pt idx="4">
                  <c:v>18.25</c:v>
                </c:pt>
                <c:pt idx="5">
                  <c:v>22.01</c:v>
                </c:pt>
                <c:pt idx="6">
                  <c:v>25.63</c:v>
                </c:pt>
                <c:pt idx="7">
                  <c:v>28.99</c:v>
                </c:pt>
                <c:pt idx="8">
                  <c:v>32.479999999999997</c:v>
                </c:pt>
                <c:pt idx="9">
                  <c:v>35.43</c:v>
                </c:pt>
                <c:pt idx="10">
                  <c:v>38.11</c:v>
                </c:pt>
                <c:pt idx="11">
                  <c:v>41.07</c:v>
                </c:pt>
                <c:pt idx="12">
                  <c:v>44.02</c:v>
                </c:pt>
                <c:pt idx="13">
                  <c:v>46.7</c:v>
                </c:pt>
                <c:pt idx="14">
                  <c:v>49.12</c:v>
                </c:pt>
                <c:pt idx="15">
                  <c:v>51.53</c:v>
                </c:pt>
                <c:pt idx="16">
                  <c:v>54.08</c:v>
                </c:pt>
                <c:pt idx="17">
                  <c:v>56.23</c:v>
                </c:pt>
                <c:pt idx="18">
                  <c:v>58.25</c:v>
                </c:pt>
                <c:pt idx="19">
                  <c:v>60.53</c:v>
                </c:pt>
                <c:pt idx="20">
                  <c:v>62.67</c:v>
                </c:pt>
                <c:pt idx="21">
                  <c:v>64.69</c:v>
                </c:pt>
                <c:pt idx="22">
                  <c:v>66.569999999999993</c:v>
                </c:pt>
                <c:pt idx="23">
                  <c:v>68.849999999999994</c:v>
                </c:pt>
                <c:pt idx="24">
                  <c:v>71</c:v>
                </c:pt>
                <c:pt idx="25">
                  <c:v>73.010000000000005</c:v>
                </c:pt>
                <c:pt idx="26">
                  <c:v>75.02</c:v>
                </c:pt>
                <c:pt idx="27">
                  <c:v>77.17</c:v>
                </c:pt>
                <c:pt idx="28">
                  <c:v>79.319999999999993</c:v>
                </c:pt>
                <c:pt idx="29">
                  <c:v>81.47</c:v>
                </c:pt>
                <c:pt idx="30">
                  <c:v>83.34</c:v>
                </c:pt>
                <c:pt idx="31">
                  <c:v>85.63</c:v>
                </c:pt>
                <c:pt idx="32">
                  <c:v>87.77</c:v>
                </c:pt>
                <c:pt idx="33">
                  <c:v>89.79</c:v>
                </c:pt>
                <c:pt idx="34">
                  <c:v>91.67</c:v>
                </c:pt>
                <c:pt idx="35">
                  <c:v>93.81</c:v>
                </c:pt>
                <c:pt idx="36">
                  <c:v>95.83</c:v>
                </c:pt>
                <c:pt idx="37">
                  <c:v>97.71</c:v>
                </c:pt>
                <c:pt idx="38">
                  <c:v>99.85</c:v>
                </c:pt>
                <c:pt idx="39">
                  <c:v>101.87</c:v>
                </c:pt>
                <c:pt idx="40">
                  <c:v>103.75</c:v>
                </c:pt>
                <c:pt idx="41">
                  <c:v>105.89</c:v>
                </c:pt>
                <c:pt idx="42">
                  <c:v>107.91</c:v>
                </c:pt>
                <c:pt idx="43">
                  <c:v>110.05</c:v>
                </c:pt>
                <c:pt idx="44">
                  <c:v>112.07</c:v>
                </c:pt>
                <c:pt idx="45">
                  <c:v>114.21</c:v>
                </c:pt>
                <c:pt idx="46">
                  <c:v>116.23</c:v>
                </c:pt>
              </c:numCache>
            </c:numRef>
          </c:xVal>
          <c:yVal>
            <c:numRef>
              <c:f>Hoja1!$B$251:$B$297</c:f>
              <c:numCache>
                <c:formatCode>General</c:formatCode>
                <c:ptCount val="47"/>
                <c:pt idx="0">
                  <c:v>28.5</c:v>
                </c:pt>
                <c:pt idx="1">
                  <c:v>26.38</c:v>
                </c:pt>
                <c:pt idx="2">
                  <c:v>24.57</c:v>
                </c:pt>
                <c:pt idx="3">
                  <c:v>22.99</c:v>
                </c:pt>
                <c:pt idx="4">
                  <c:v>21.58</c:v>
                </c:pt>
                <c:pt idx="5">
                  <c:v>20.32</c:v>
                </c:pt>
                <c:pt idx="6">
                  <c:v>19.21</c:v>
                </c:pt>
                <c:pt idx="7">
                  <c:v>18.21</c:v>
                </c:pt>
                <c:pt idx="8">
                  <c:v>17.309999999999999</c:v>
                </c:pt>
                <c:pt idx="9">
                  <c:v>16.48</c:v>
                </c:pt>
                <c:pt idx="10">
                  <c:v>15.73</c:v>
                </c:pt>
                <c:pt idx="11">
                  <c:v>15.04</c:v>
                </c:pt>
                <c:pt idx="12">
                  <c:v>14.45</c:v>
                </c:pt>
                <c:pt idx="13">
                  <c:v>13.84</c:v>
                </c:pt>
                <c:pt idx="14">
                  <c:v>13.3</c:v>
                </c:pt>
                <c:pt idx="15">
                  <c:v>12.8</c:v>
                </c:pt>
                <c:pt idx="16">
                  <c:v>12.35</c:v>
                </c:pt>
                <c:pt idx="17">
                  <c:v>11.91</c:v>
                </c:pt>
                <c:pt idx="18">
                  <c:v>11.51</c:v>
                </c:pt>
                <c:pt idx="19">
                  <c:v>11.49</c:v>
                </c:pt>
                <c:pt idx="20">
                  <c:v>11.47</c:v>
                </c:pt>
                <c:pt idx="21">
                  <c:v>11.45</c:v>
                </c:pt>
                <c:pt idx="22">
                  <c:v>11.42</c:v>
                </c:pt>
                <c:pt idx="23">
                  <c:v>11.4</c:v>
                </c:pt>
                <c:pt idx="24">
                  <c:v>11.38</c:v>
                </c:pt>
                <c:pt idx="25">
                  <c:v>11.35</c:v>
                </c:pt>
                <c:pt idx="26">
                  <c:v>11.33</c:v>
                </c:pt>
                <c:pt idx="27">
                  <c:v>11.324999999999999</c:v>
                </c:pt>
                <c:pt idx="28">
                  <c:v>11.32</c:v>
                </c:pt>
                <c:pt idx="29">
                  <c:v>11.31</c:v>
                </c:pt>
                <c:pt idx="30">
                  <c:v>11.3</c:v>
                </c:pt>
                <c:pt idx="31">
                  <c:v>11.29</c:v>
                </c:pt>
                <c:pt idx="32">
                  <c:v>11.28</c:v>
                </c:pt>
                <c:pt idx="33">
                  <c:v>11.27</c:v>
                </c:pt>
                <c:pt idx="34">
                  <c:v>11.26</c:v>
                </c:pt>
                <c:pt idx="35">
                  <c:v>11.244999999999999</c:v>
                </c:pt>
                <c:pt idx="36">
                  <c:v>11.24</c:v>
                </c:pt>
                <c:pt idx="37">
                  <c:v>11.23</c:v>
                </c:pt>
                <c:pt idx="38">
                  <c:v>11.22</c:v>
                </c:pt>
                <c:pt idx="39">
                  <c:v>11.21</c:v>
                </c:pt>
                <c:pt idx="40">
                  <c:v>11.2</c:v>
                </c:pt>
                <c:pt idx="41">
                  <c:v>11.19</c:v>
                </c:pt>
                <c:pt idx="42">
                  <c:v>11.18</c:v>
                </c:pt>
                <c:pt idx="43">
                  <c:v>11.16</c:v>
                </c:pt>
                <c:pt idx="44">
                  <c:v>11.15</c:v>
                </c:pt>
                <c:pt idx="45">
                  <c:v>11.14</c:v>
                </c:pt>
                <c:pt idx="46">
                  <c:v>11.14</c:v>
                </c:pt>
              </c:numCache>
            </c:numRef>
          </c:yVal>
          <c:smooth val="1"/>
          <c:extLst>
            <c:ext xmlns:c16="http://schemas.microsoft.com/office/drawing/2014/chart" uri="{C3380CC4-5D6E-409C-BE32-E72D297353CC}">
              <c16:uniqueId val="{00000003-6EE2-401F-92F4-A0AC57635A21}"/>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30"/>
          <c:min val="9"/>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1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0D-47B3-8AF2-522278485B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Hoja1!$K$251:$K$265</c:f>
              <c:numCache>
                <c:formatCode>General</c:formatCode>
                <c:ptCount val="15"/>
                <c:pt idx="0">
                  <c:v>0.13400000000000001</c:v>
                </c:pt>
                <c:pt idx="1">
                  <c:v>0.13400000000000001</c:v>
                </c:pt>
                <c:pt idx="2">
                  <c:v>0.26</c:v>
                </c:pt>
                <c:pt idx="3">
                  <c:v>0.4</c:v>
                </c:pt>
                <c:pt idx="4">
                  <c:v>0.4</c:v>
                </c:pt>
                <c:pt idx="5">
                  <c:v>0.53</c:v>
                </c:pt>
                <c:pt idx="6">
                  <c:v>0.67</c:v>
                </c:pt>
                <c:pt idx="7">
                  <c:v>0.8</c:v>
                </c:pt>
                <c:pt idx="8">
                  <c:v>0.8</c:v>
                </c:pt>
                <c:pt idx="9">
                  <c:v>0.9</c:v>
                </c:pt>
                <c:pt idx="10">
                  <c:v>0.9</c:v>
                </c:pt>
                <c:pt idx="11">
                  <c:v>1.07</c:v>
                </c:pt>
                <c:pt idx="12">
                  <c:v>1.2</c:v>
                </c:pt>
                <c:pt idx="13">
                  <c:v>1.2</c:v>
                </c:pt>
                <c:pt idx="14">
                  <c:v>1.34</c:v>
                </c:pt>
              </c:numCache>
            </c:numRef>
          </c:xVal>
          <c:yVal>
            <c:numRef>
              <c:f>Hoja1!$L$251:$L$265</c:f>
              <c:numCache>
                <c:formatCode>General</c:formatCode>
                <c:ptCount val="15"/>
                <c:pt idx="0">
                  <c:v>15.8</c:v>
                </c:pt>
                <c:pt idx="1">
                  <c:v>14.7</c:v>
                </c:pt>
                <c:pt idx="2">
                  <c:v>14.62</c:v>
                </c:pt>
                <c:pt idx="3">
                  <c:v>14.54</c:v>
                </c:pt>
                <c:pt idx="4">
                  <c:v>14.46</c:v>
                </c:pt>
                <c:pt idx="5">
                  <c:v>14.36</c:v>
                </c:pt>
                <c:pt idx="6">
                  <c:v>14.29</c:v>
                </c:pt>
                <c:pt idx="7">
                  <c:v>14.22</c:v>
                </c:pt>
                <c:pt idx="8">
                  <c:v>14.12</c:v>
                </c:pt>
                <c:pt idx="9">
                  <c:v>14.05</c:v>
                </c:pt>
                <c:pt idx="10">
                  <c:v>13.96</c:v>
                </c:pt>
                <c:pt idx="11">
                  <c:v>13.93</c:v>
                </c:pt>
                <c:pt idx="12">
                  <c:v>13.87</c:v>
                </c:pt>
                <c:pt idx="13">
                  <c:v>13.82</c:v>
                </c:pt>
                <c:pt idx="14">
                  <c:v>13.82</c:v>
                </c:pt>
              </c:numCache>
            </c:numRef>
          </c:yVal>
          <c:smooth val="1"/>
          <c:extLst>
            <c:ext xmlns:c16="http://schemas.microsoft.com/office/drawing/2014/chart" uri="{C3380CC4-5D6E-409C-BE32-E72D297353CC}">
              <c16:uniqueId val="{00000001-960D-47B3-8AF2-522278485B31}"/>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2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0D-47B3-8AF2-522278485B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Hoja1!$H$251:$H$271</c:f>
              <c:numCache>
                <c:formatCode>General</c:formatCode>
                <c:ptCount val="21"/>
                <c:pt idx="0">
                  <c:v>1.07</c:v>
                </c:pt>
                <c:pt idx="1">
                  <c:v>4.83</c:v>
                </c:pt>
                <c:pt idx="2">
                  <c:v>7.38</c:v>
                </c:pt>
                <c:pt idx="3">
                  <c:v>9.39</c:v>
                </c:pt>
                <c:pt idx="4">
                  <c:v>11.4</c:v>
                </c:pt>
                <c:pt idx="5">
                  <c:v>13.28</c:v>
                </c:pt>
                <c:pt idx="6">
                  <c:v>14.89</c:v>
                </c:pt>
                <c:pt idx="7">
                  <c:v>16.239999999999998</c:v>
                </c:pt>
                <c:pt idx="8">
                  <c:v>17.71</c:v>
                </c:pt>
                <c:pt idx="9">
                  <c:v>19.05</c:v>
                </c:pt>
                <c:pt idx="10">
                  <c:v>20.260000000000002</c:v>
                </c:pt>
                <c:pt idx="11">
                  <c:v>21.74</c:v>
                </c:pt>
                <c:pt idx="12">
                  <c:v>22.81</c:v>
                </c:pt>
                <c:pt idx="13">
                  <c:v>24.15</c:v>
                </c:pt>
                <c:pt idx="14">
                  <c:v>25.36</c:v>
                </c:pt>
                <c:pt idx="15">
                  <c:v>26.57</c:v>
                </c:pt>
                <c:pt idx="16">
                  <c:v>27.91</c:v>
                </c:pt>
                <c:pt idx="17">
                  <c:v>29.12</c:v>
                </c:pt>
                <c:pt idx="18">
                  <c:v>30.46</c:v>
                </c:pt>
                <c:pt idx="19">
                  <c:v>31.67</c:v>
                </c:pt>
                <c:pt idx="20">
                  <c:v>33.01</c:v>
                </c:pt>
              </c:numCache>
            </c:numRef>
          </c:xVal>
          <c:yVal>
            <c:numRef>
              <c:f>Hoja1!$I$251:$I$271</c:f>
              <c:numCache>
                <c:formatCode>General</c:formatCode>
                <c:ptCount val="21"/>
                <c:pt idx="0">
                  <c:v>33.39</c:v>
                </c:pt>
                <c:pt idx="1">
                  <c:v>28.94</c:v>
                </c:pt>
                <c:pt idx="2">
                  <c:v>25.54</c:v>
                </c:pt>
                <c:pt idx="3">
                  <c:v>22.84</c:v>
                </c:pt>
                <c:pt idx="4">
                  <c:v>20.65</c:v>
                </c:pt>
                <c:pt idx="5">
                  <c:v>18.809999999999999</c:v>
                </c:pt>
                <c:pt idx="6">
                  <c:v>17.260000000000002</c:v>
                </c:pt>
                <c:pt idx="7">
                  <c:v>15.95</c:v>
                </c:pt>
                <c:pt idx="8">
                  <c:v>14.8</c:v>
                </c:pt>
                <c:pt idx="9">
                  <c:v>13.81</c:v>
                </c:pt>
                <c:pt idx="10">
                  <c:v>13.73</c:v>
                </c:pt>
                <c:pt idx="11">
                  <c:v>13.67</c:v>
                </c:pt>
                <c:pt idx="12">
                  <c:v>13.64</c:v>
                </c:pt>
                <c:pt idx="13">
                  <c:v>13.62</c:v>
                </c:pt>
                <c:pt idx="14">
                  <c:v>13.58</c:v>
                </c:pt>
                <c:pt idx="15">
                  <c:v>13.57</c:v>
                </c:pt>
                <c:pt idx="16">
                  <c:v>13.54</c:v>
                </c:pt>
                <c:pt idx="17">
                  <c:v>13.5</c:v>
                </c:pt>
                <c:pt idx="18">
                  <c:v>13.48</c:v>
                </c:pt>
                <c:pt idx="19">
                  <c:v>13.45</c:v>
                </c:pt>
                <c:pt idx="20">
                  <c:v>13.45</c:v>
                </c:pt>
              </c:numCache>
            </c:numRef>
          </c:yVal>
          <c:smooth val="1"/>
          <c:extLst>
            <c:ext xmlns:c16="http://schemas.microsoft.com/office/drawing/2014/chart" uri="{C3380CC4-5D6E-409C-BE32-E72D297353CC}">
              <c16:uniqueId val="{00000003-960D-47B3-8AF2-522278485B31}"/>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ax val="35"/>
          <c:min val="12"/>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First</c:v>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dLbl>
              <c:idx val="5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73-4FBF-9B9D-9F167BE646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Hoja1!$T$251:$T$302</c:f>
              <c:numCache>
                <c:formatCode>General</c:formatCode>
                <c:ptCount val="52"/>
                <c:pt idx="0">
                  <c:v>0.4</c:v>
                </c:pt>
                <c:pt idx="1">
                  <c:v>0.67</c:v>
                </c:pt>
                <c:pt idx="2">
                  <c:v>0.93</c:v>
                </c:pt>
                <c:pt idx="3">
                  <c:v>1.2</c:v>
                </c:pt>
                <c:pt idx="4">
                  <c:v>1.47</c:v>
                </c:pt>
                <c:pt idx="5">
                  <c:v>1.74</c:v>
                </c:pt>
                <c:pt idx="6">
                  <c:v>2.0099999999999998</c:v>
                </c:pt>
                <c:pt idx="7">
                  <c:v>2.2799999999999998</c:v>
                </c:pt>
                <c:pt idx="8">
                  <c:v>2.41</c:v>
                </c:pt>
                <c:pt idx="9">
                  <c:v>2.68</c:v>
                </c:pt>
                <c:pt idx="10">
                  <c:v>2.81</c:v>
                </c:pt>
                <c:pt idx="11">
                  <c:v>2.95</c:v>
                </c:pt>
                <c:pt idx="12">
                  <c:v>3.22</c:v>
                </c:pt>
                <c:pt idx="13">
                  <c:v>3.35</c:v>
                </c:pt>
                <c:pt idx="14">
                  <c:v>3.62</c:v>
                </c:pt>
                <c:pt idx="15">
                  <c:v>3.75</c:v>
                </c:pt>
                <c:pt idx="16">
                  <c:v>4.0199999999999996</c:v>
                </c:pt>
                <c:pt idx="17">
                  <c:v>4.16</c:v>
                </c:pt>
                <c:pt idx="18">
                  <c:v>4.42</c:v>
                </c:pt>
                <c:pt idx="19">
                  <c:v>4.5599999999999996</c:v>
                </c:pt>
                <c:pt idx="20">
                  <c:v>4.6900000000000004</c:v>
                </c:pt>
                <c:pt idx="21">
                  <c:v>4.96</c:v>
                </c:pt>
                <c:pt idx="22">
                  <c:v>5.0999999999999996</c:v>
                </c:pt>
                <c:pt idx="23">
                  <c:v>5.23</c:v>
                </c:pt>
                <c:pt idx="24">
                  <c:v>5.5</c:v>
                </c:pt>
                <c:pt idx="25">
                  <c:v>5.63</c:v>
                </c:pt>
                <c:pt idx="26">
                  <c:v>5.9</c:v>
                </c:pt>
                <c:pt idx="27">
                  <c:v>6.03</c:v>
                </c:pt>
                <c:pt idx="28">
                  <c:v>6.17</c:v>
                </c:pt>
                <c:pt idx="29">
                  <c:v>6.44</c:v>
                </c:pt>
                <c:pt idx="30">
                  <c:v>6.57</c:v>
                </c:pt>
                <c:pt idx="31">
                  <c:v>6.84</c:v>
                </c:pt>
                <c:pt idx="32">
                  <c:v>6.97</c:v>
                </c:pt>
                <c:pt idx="33">
                  <c:v>7.11</c:v>
                </c:pt>
                <c:pt idx="34">
                  <c:v>7.38</c:v>
                </c:pt>
                <c:pt idx="35">
                  <c:v>7.51</c:v>
                </c:pt>
                <c:pt idx="36">
                  <c:v>7.65</c:v>
                </c:pt>
                <c:pt idx="37">
                  <c:v>7.78</c:v>
                </c:pt>
                <c:pt idx="38">
                  <c:v>8.0500000000000007</c:v>
                </c:pt>
                <c:pt idx="39">
                  <c:v>8.18</c:v>
                </c:pt>
                <c:pt idx="40">
                  <c:v>8.4499999999999993</c:v>
                </c:pt>
                <c:pt idx="41">
                  <c:v>8.58</c:v>
                </c:pt>
                <c:pt idx="42">
                  <c:v>8.7200000000000006</c:v>
                </c:pt>
                <c:pt idx="43">
                  <c:v>8.99</c:v>
                </c:pt>
                <c:pt idx="44">
                  <c:v>9.1199999999999992</c:v>
                </c:pt>
                <c:pt idx="45">
                  <c:v>9.26</c:v>
                </c:pt>
                <c:pt idx="46">
                  <c:v>9.52</c:v>
                </c:pt>
                <c:pt idx="47">
                  <c:v>9.66</c:v>
                </c:pt>
                <c:pt idx="48">
                  <c:v>9.7899999999999991</c:v>
                </c:pt>
                <c:pt idx="49">
                  <c:v>10.06</c:v>
                </c:pt>
                <c:pt idx="50">
                  <c:v>10.199999999999999</c:v>
                </c:pt>
                <c:pt idx="51">
                  <c:v>10.33</c:v>
                </c:pt>
              </c:numCache>
            </c:numRef>
          </c:xVal>
          <c:yVal>
            <c:numRef>
              <c:f>Hoja1!$U$251:$U$302</c:f>
              <c:numCache>
                <c:formatCode>General</c:formatCode>
                <c:ptCount val="52"/>
                <c:pt idx="0">
                  <c:v>28.97</c:v>
                </c:pt>
                <c:pt idx="1">
                  <c:v>27.52</c:v>
                </c:pt>
                <c:pt idx="2">
                  <c:v>26.21</c:v>
                </c:pt>
                <c:pt idx="3">
                  <c:v>25.03</c:v>
                </c:pt>
                <c:pt idx="4">
                  <c:v>23.94</c:v>
                </c:pt>
                <c:pt idx="5">
                  <c:v>22.93</c:v>
                </c:pt>
                <c:pt idx="6">
                  <c:v>22</c:v>
                </c:pt>
                <c:pt idx="7">
                  <c:v>21.14</c:v>
                </c:pt>
                <c:pt idx="8">
                  <c:v>20.350000000000001</c:v>
                </c:pt>
                <c:pt idx="9">
                  <c:v>19.59</c:v>
                </c:pt>
                <c:pt idx="10">
                  <c:v>18.91</c:v>
                </c:pt>
                <c:pt idx="11">
                  <c:v>18.25</c:v>
                </c:pt>
                <c:pt idx="12">
                  <c:v>18.21</c:v>
                </c:pt>
                <c:pt idx="13">
                  <c:v>18.18</c:v>
                </c:pt>
                <c:pt idx="14">
                  <c:v>18.14</c:v>
                </c:pt>
                <c:pt idx="15">
                  <c:v>18.09</c:v>
                </c:pt>
                <c:pt idx="16">
                  <c:v>18.05</c:v>
                </c:pt>
                <c:pt idx="17">
                  <c:v>18.010000000000002</c:v>
                </c:pt>
                <c:pt idx="18">
                  <c:v>17.97</c:v>
                </c:pt>
                <c:pt idx="19">
                  <c:v>17.920000000000002</c:v>
                </c:pt>
                <c:pt idx="20">
                  <c:v>17.88</c:v>
                </c:pt>
                <c:pt idx="21">
                  <c:v>17.84</c:v>
                </c:pt>
                <c:pt idx="22">
                  <c:v>17.8</c:v>
                </c:pt>
                <c:pt idx="23">
                  <c:v>17.77</c:v>
                </c:pt>
                <c:pt idx="24">
                  <c:v>17.72</c:v>
                </c:pt>
                <c:pt idx="25">
                  <c:v>17.68</c:v>
                </c:pt>
                <c:pt idx="26">
                  <c:v>17.63</c:v>
                </c:pt>
                <c:pt idx="27">
                  <c:v>17.600000000000001</c:v>
                </c:pt>
                <c:pt idx="28">
                  <c:v>17.54</c:v>
                </c:pt>
                <c:pt idx="29">
                  <c:v>17.510000000000002</c:v>
                </c:pt>
                <c:pt idx="30">
                  <c:v>17.46</c:v>
                </c:pt>
                <c:pt idx="31">
                  <c:v>17.41</c:v>
                </c:pt>
                <c:pt idx="32">
                  <c:v>17.39</c:v>
                </c:pt>
                <c:pt idx="33">
                  <c:v>17.37</c:v>
                </c:pt>
                <c:pt idx="34">
                  <c:v>17.34</c:v>
                </c:pt>
                <c:pt idx="35">
                  <c:v>17.329999999999998</c:v>
                </c:pt>
                <c:pt idx="36">
                  <c:v>17.3</c:v>
                </c:pt>
                <c:pt idx="37">
                  <c:v>17.27</c:v>
                </c:pt>
                <c:pt idx="38">
                  <c:v>17.260000000000002</c:v>
                </c:pt>
                <c:pt idx="39">
                  <c:v>17.23</c:v>
                </c:pt>
                <c:pt idx="40">
                  <c:v>17.22</c:v>
                </c:pt>
                <c:pt idx="41">
                  <c:v>17.190000000000001</c:v>
                </c:pt>
                <c:pt idx="42">
                  <c:v>17.18</c:v>
                </c:pt>
                <c:pt idx="43">
                  <c:v>17.149999999999999</c:v>
                </c:pt>
                <c:pt idx="44">
                  <c:v>17.12</c:v>
                </c:pt>
                <c:pt idx="45">
                  <c:v>17.100000000000001</c:v>
                </c:pt>
                <c:pt idx="46">
                  <c:v>17.079999999999998</c:v>
                </c:pt>
                <c:pt idx="47">
                  <c:v>17.059999999999999</c:v>
                </c:pt>
                <c:pt idx="48">
                  <c:v>17.03</c:v>
                </c:pt>
                <c:pt idx="49">
                  <c:v>17</c:v>
                </c:pt>
                <c:pt idx="50">
                  <c:v>16.989999999999998</c:v>
                </c:pt>
                <c:pt idx="51">
                  <c:v>16.989999999999998</c:v>
                </c:pt>
              </c:numCache>
            </c:numRef>
          </c:yVal>
          <c:smooth val="1"/>
          <c:extLst>
            <c:ext xmlns:c16="http://schemas.microsoft.com/office/drawing/2014/chart" uri="{C3380CC4-5D6E-409C-BE32-E72D297353CC}">
              <c16:uniqueId val="{00000001-C073-4FBF-9B9D-9F167BE6464E}"/>
            </c:ext>
          </c:extLst>
        </c:ser>
        <c:ser>
          <c:idx val="1"/>
          <c:order val="1"/>
          <c:tx>
            <c:v>Best</c:v>
          </c:tx>
          <c:spPr>
            <a:ln w="28575">
              <a:solidFill>
                <a:schemeClr val="accent2">
                  <a:alpha val="20000"/>
                </a:schemeClr>
              </a:solidFill>
            </a:ln>
            <a:effectLst/>
          </c:spPr>
          <c:marker>
            <c:symbol val="circle"/>
            <c:size val="4"/>
            <c:spPr>
              <a:solidFill>
                <a:schemeClr val="accent2"/>
              </a:solidFill>
              <a:ln w="9525" cap="flat" cmpd="sng" algn="ctr">
                <a:solidFill>
                  <a:schemeClr val="accent2"/>
                </a:solidFill>
                <a:round/>
              </a:ln>
              <a:effectLst/>
            </c:spPr>
          </c:marker>
          <c:dLbls>
            <c:dLbl>
              <c:idx val="5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73-4FBF-9B9D-9F167BE6464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Hoja1!$Q$251:$Q$303</c:f>
              <c:numCache>
                <c:formatCode>General</c:formatCode>
                <c:ptCount val="53"/>
                <c:pt idx="0">
                  <c:v>0.53</c:v>
                </c:pt>
                <c:pt idx="1">
                  <c:v>6.57</c:v>
                </c:pt>
                <c:pt idx="2">
                  <c:v>12.21</c:v>
                </c:pt>
                <c:pt idx="3">
                  <c:v>16.64</c:v>
                </c:pt>
                <c:pt idx="4">
                  <c:v>21.2</c:v>
                </c:pt>
                <c:pt idx="5">
                  <c:v>25.9</c:v>
                </c:pt>
                <c:pt idx="6">
                  <c:v>30.06</c:v>
                </c:pt>
                <c:pt idx="7">
                  <c:v>33.950000000000003</c:v>
                </c:pt>
                <c:pt idx="8">
                  <c:v>38.11</c:v>
                </c:pt>
                <c:pt idx="9">
                  <c:v>41.47</c:v>
                </c:pt>
                <c:pt idx="10">
                  <c:v>45.09</c:v>
                </c:pt>
                <c:pt idx="11">
                  <c:v>48.98</c:v>
                </c:pt>
                <c:pt idx="12">
                  <c:v>52.21</c:v>
                </c:pt>
                <c:pt idx="13">
                  <c:v>55.7</c:v>
                </c:pt>
                <c:pt idx="14">
                  <c:v>59.59</c:v>
                </c:pt>
                <c:pt idx="15">
                  <c:v>62.81</c:v>
                </c:pt>
                <c:pt idx="16">
                  <c:v>66.16</c:v>
                </c:pt>
                <c:pt idx="17">
                  <c:v>69.92</c:v>
                </c:pt>
                <c:pt idx="18">
                  <c:v>72.88</c:v>
                </c:pt>
                <c:pt idx="19">
                  <c:v>76.099999999999994</c:v>
                </c:pt>
                <c:pt idx="20">
                  <c:v>79.45</c:v>
                </c:pt>
                <c:pt idx="21">
                  <c:v>82.81</c:v>
                </c:pt>
                <c:pt idx="22">
                  <c:v>86.3</c:v>
                </c:pt>
                <c:pt idx="23">
                  <c:v>89.79</c:v>
                </c:pt>
                <c:pt idx="24">
                  <c:v>93.41</c:v>
                </c:pt>
                <c:pt idx="25">
                  <c:v>96.9</c:v>
                </c:pt>
                <c:pt idx="26">
                  <c:v>100.26</c:v>
                </c:pt>
                <c:pt idx="27">
                  <c:v>103.61</c:v>
                </c:pt>
                <c:pt idx="28">
                  <c:v>106.7</c:v>
                </c:pt>
                <c:pt idx="29">
                  <c:v>109.65</c:v>
                </c:pt>
                <c:pt idx="30">
                  <c:v>113.01</c:v>
                </c:pt>
                <c:pt idx="31">
                  <c:v>116.23</c:v>
                </c:pt>
                <c:pt idx="32">
                  <c:v>119.23</c:v>
                </c:pt>
                <c:pt idx="33">
                  <c:v>119.05</c:v>
                </c:pt>
                <c:pt idx="34">
                  <c:v>122.4</c:v>
                </c:pt>
                <c:pt idx="35">
                  <c:v>125.35</c:v>
                </c:pt>
                <c:pt idx="36">
                  <c:v>128.71</c:v>
                </c:pt>
                <c:pt idx="37">
                  <c:v>131.80000000000001</c:v>
                </c:pt>
                <c:pt idx="38">
                  <c:v>134.62</c:v>
                </c:pt>
                <c:pt idx="39">
                  <c:v>138.11000000000001</c:v>
                </c:pt>
                <c:pt idx="40">
                  <c:v>141.19</c:v>
                </c:pt>
                <c:pt idx="41">
                  <c:v>144.13999999999999</c:v>
                </c:pt>
                <c:pt idx="42">
                  <c:v>147.5</c:v>
                </c:pt>
                <c:pt idx="43">
                  <c:v>150.59</c:v>
                </c:pt>
                <c:pt idx="44">
                  <c:v>153.54</c:v>
                </c:pt>
                <c:pt idx="45">
                  <c:v>156.76</c:v>
                </c:pt>
                <c:pt idx="46">
                  <c:v>159.97999999999999</c:v>
                </c:pt>
                <c:pt idx="47">
                  <c:v>162.80000000000001</c:v>
                </c:pt>
                <c:pt idx="48">
                  <c:v>166.16</c:v>
                </c:pt>
                <c:pt idx="49">
                  <c:v>169.24</c:v>
                </c:pt>
                <c:pt idx="50">
                  <c:v>172.2</c:v>
                </c:pt>
                <c:pt idx="51">
                  <c:v>175.55</c:v>
                </c:pt>
                <c:pt idx="52">
                  <c:v>178.77</c:v>
                </c:pt>
              </c:numCache>
            </c:numRef>
          </c:xVal>
          <c:yVal>
            <c:numRef>
              <c:f>Hoja1!$R$251:$R$303</c:f>
              <c:numCache>
                <c:formatCode>General</c:formatCode>
                <c:ptCount val="53"/>
                <c:pt idx="0">
                  <c:v>28.97</c:v>
                </c:pt>
                <c:pt idx="1">
                  <c:v>27.52</c:v>
                </c:pt>
                <c:pt idx="2">
                  <c:v>26.21</c:v>
                </c:pt>
                <c:pt idx="3">
                  <c:v>25.02</c:v>
                </c:pt>
                <c:pt idx="4">
                  <c:v>23.94</c:v>
                </c:pt>
                <c:pt idx="5">
                  <c:v>22.93</c:v>
                </c:pt>
                <c:pt idx="6">
                  <c:v>21.99</c:v>
                </c:pt>
                <c:pt idx="7">
                  <c:v>21.14</c:v>
                </c:pt>
                <c:pt idx="8">
                  <c:v>20.34</c:v>
                </c:pt>
                <c:pt idx="9">
                  <c:v>19.600000000000001</c:v>
                </c:pt>
                <c:pt idx="10">
                  <c:v>18.91</c:v>
                </c:pt>
                <c:pt idx="11">
                  <c:v>18.25</c:v>
                </c:pt>
                <c:pt idx="12">
                  <c:v>18.21</c:v>
                </c:pt>
                <c:pt idx="13">
                  <c:v>18.16</c:v>
                </c:pt>
                <c:pt idx="14">
                  <c:v>18.09</c:v>
                </c:pt>
                <c:pt idx="15">
                  <c:v>18.04</c:v>
                </c:pt>
                <c:pt idx="16">
                  <c:v>17.98</c:v>
                </c:pt>
                <c:pt idx="17">
                  <c:v>17.93</c:v>
                </c:pt>
                <c:pt idx="18">
                  <c:v>17.88</c:v>
                </c:pt>
                <c:pt idx="19">
                  <c:v>17.82</c:v>
                </c:pt>
                <c:pt idx="20">
                  <c:v>17.77</c:v>
                </c:pt>
                <c:pt idx="21">
                  <c:v>17.71</c:v>
                </c:pt>
                <c:pt idx="22">
                  <c:v>17.649999999999999</c:v>
                </c:pt>
                <c:pt idx="23">
                  <c:v>17.579999999999998</c:v>
                </c:pt>
                <c:pt idx="24">
                  <c:v>17.54</c:v>
                </c:pt>
                <c:pt idx="25">
                  <c:v>17.48</c:v>
                </c:pt>
                <c:pt idx="26">
                  <c:v>17.420000000000002</c:v>
                </c:pt>
                <c:pt idx="27">
                  <c:v>17.37</c:v>
                </c:pt>
                <c:pt idx="28">
                  <c:v>17.309999999999999</c:v>
                </c:pt>
                <c:pt idx="29">
                  <c:v>17.25</c:v>
                </c:pt>
                <c:pt idx="30">
                  <c:v>17.21</c:v>
                </c:pt>
                <c:pt idx="31">
                  <c:v>17.170000000000002</c:v>
                </c:pt>
                <c:pt idx="32">
                  <c:v>17.12</c:v>
                </c:pt>
                <c:pt idx="33">
                  <c:v>17.07</c:v>
                </c:pt>
                <c:pt idx="34">
                  <c:v>17.04</c:v>
                </c:pt>
                <c:pt idx="35">
                  <c:v>17.010000000000002</c:v>
                </c:pt>
                <c:pt idx="36">
                  <c:v>16.989999999999998</c:v>
                </c:pt>
                <c:pt idx="37">
                  <c:v>16.97</c:v>
                </c:pt>
                <c:pt idx="38">
                  <c:v>16.95</c:v>
                </c:pt>
                <c:pt idx="39">
                  <c:v>16.920000000000002</c:v>
                </c:pt>
                <c:pt idx="40">
                  <c:v>16.899999999999999</c:v>
                </c:pt>
                <c:pt idx="41">
                  <c:v>16.89</c:v>
                </c:pt>
                <c:pt idx="42">
                  <c:v>16.87</c:v>
                </c:pt>
                <c:pt idx="43">
                  <c:v>16.829999999999998</c:v>
                </c:pt>
                <c:pt idx="44">
                  <c:v>16.809999999999999</c:v>
                </c:pt>
                <c:pt idx="45">
                  <c:v>16.79</c:v>
                </c:pt>
                <c:pt idx="46">
                  <c:v>16.760000000000002</c:v>
                </c:pt>
                <c:pt idx="47">
                  <c:v>16.75</c:v>
                </c:pt>
                <c:pt idx="48">
                  <c:v>16.72</c:v>
                </c:pt>
                <c:pt idx="49">
                  <c:v>16.7</c:v>
                </c:pt>
                <c:pt idx="50">
                  <c:v>16.670000000000002</c:v>
                </c:pt>
                <c:pt idx="51">
                  <c:v>16.7</c:v>
                </c:pt>
                <c:pt idx="52">
                  <c:v>16.7</c:v>
                </c:pt>
              </c:numCache>
            </c:numRef>
          </c:yVal>
          <c:smooth val="1"/>
          <c:extLst>
            <c:ext xmlns:c16="http://schemas.microsoft.com/office/drawing/2014/chart" uri="{C3380CC4-5D6E-409C-BE32-E72D297353CC}">
              <c16:uniqueId val="{00000003-C073-4FBF-9B9D-9F167BE6464E}"/>
            </c:ext>
          </c:extLst>
        </c:ser>
        <c:dLbls>
          <c:showLegendKey val="0"/>
          <c:showVal val="0"/>
          <c:showCatName val="0"/>
          <c:showSerName val="0"/>
          <c:showPercent val="0"/>
          <c:showBubbleSize val="0"/>
        </c:dLbls>
        <c:axId val="675044480"/>
        <c:axId val="673318600"/>
      </c:scatterChart>
      <c:valAx>
        <c:axId val="6750444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3318600"/>
        <c:crosses val="autoZero"/>
        <c:crossBetween val="midCat"/>
      </c:valAx>
      <c:valAx>
        <c:axId val="673318600"/>
        <c:scaling>
          <c:orientation val="minMax"/>
          <c:min val="15"/>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ES"/>
          </a:p>
        </c:txPr>
        <c:crossAx val="675044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DEB8F-E2FB-4FFB-8761-EE1785F4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6798</TotalTime>
  <Pages>36</Pages>
  <Words>6166</Words>
  <Characters>33915</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600</cp:revision>
  <dcterms:created xsi:type="dcterms:W3CDTF">2017-06-28T08:41:00Z</dcterms:created>
  <dcterms:modified xsi:type="dcterms:W3CDTF">2018-06-13T23:14:00Z</dcterms:modified>
</cp:coreProperties>
</file>